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7F0FA" w14:textId="7F3DE52F" w:rsidR="003E7963" w:rsidRDefault="00000000">
      <w:pPr>
        <w:pBdr>
          <w:top w:val="single" w:sz="18" w:space="0" w:color="B59B0C"/>
          <w:left w:val="single" w:sz="18" w:space="0" w:color="B59B0C"/>
          <w:bottom w:val="single" w:sz="18" w:space="0" w:color="B59B0C"/>
          <w:right w:val="single" w:sz="18" w:space="0" w:color="B59B0C"/>
        </w:pBdr>
        <w:spacing w:after="0" w:line="242" w:lineRule="auto"/>
        <w:ind w:right="597"/>
      </w:pPr>
      <w:r>
        <w:t xml:space="preserve">                 </w:t>
      </w:r>
      <w:r>
        <w:rPr>
          <w:color w:val="005392"/>
          <w:sz w:val="44"/>
        </w:rPr>
        <w:t>COM1025: Web and</w:t>
      </w:r>
      <w:r>
        <w:rPr>
          <w:rFonts w:ascii="Times New Roman" w:eastAsia="Times New Roman" w:hAnsi="Times New Roman" w:cs="Times New Roman"/>
          <w:sz w:val="14"/>
        </w:rPr>
        <w:t xml:space="preserve"> </w:t>
      </w:r>
      <w:r>
        <w:rPr>
          <w:color w:val="005392"/>
          <w:sz w:val="44"/>
        </w:rPr>
        <w:t>Database Systems</w:t>
      </w:r>
      <w:r>
        <w:rPr>
          <w:rFonts w:ascii="Times New Roman" w:eastAsia="Times New Roman" w:hAnsi="Times New Roman" w:cs="Times New Roman"/>
          <w:sz w:val="14"/>
        </w:rPr>
        <w:t xml:space="preserve"> </w:t>
      </w:r>
    </w:p>
    <w:p w14:paraId="1D34B483" w14:textId="77777777" w:rsidR="003E7963" w:rsidRDefault="00000000">
      <w:pPr>
        <w:pBdr>
          <w:top w:val="single" w:sz="18" w:space="0" w:color="B59B0C"/>
          <w:left w:val="single" w:sz="18" w:space="0" w:color="B59B0C"/>
          <w:bottom w:val="single" w:sz="18" w:space="0" w:color="B59B0C"/>
          <w:right w:val="single" w:sz="18" w:space="0" w:color="B59B0C"/>
        </w:pBdr>
        <w:spacing w:after="158"/>
        <w:ind w:right="597"/>
      </w:pPr>
      <w:r>
        <w:t xml:space="preserve"> </w:t>
      </w:r>
    </w:p>
    <w:p w14:paraId="09FDCBA7" w14:textId="77777777" w:rsidR="003E7963" w:rsidRDefault="00000000">
      <w:pPr>
        <w:spacing w:after="333"/>
      </w:pPr>
      <w:r>
        <w:t xml:space="preserve"> </w:t>
      </w:r>
    </w:p>
    <w:p w14:paraId="687A72C6" w14:textId="77777777" w:rsidR="003E7963" w:rsidRDefault="00000000">
      <w:pPr>
        <w:spacing w:after="120"/>
        <w:ind w:right="5"/>
        <w:jc w:val="center"/>
      </w:pPr>
      <w:r>
        <w:rPr>
          <w:color w:val="806000"/>
          <w:sz w:val="40"/>
        </w:rPr>
        <w:t xml:space="preserve">COURSEWORK  </w:t>
      </w:r>
    </w:p>
    <w:p w14:paraId="3C91FD1B" w14:textId="77777777" w:rsidR="003E7963" w:rsidRDefault="00000000">
      <w:pPr>
        <w:pStyle w:val="Heading1"/>
      </w:pPr>
      <w:r>
        <w:t>Web &amp; Database Design Project</w:t>
      </w:r>
      <w:r>
        <w:rPr>
          <w:u w:val="none" w:color="000000"/>
        </w:rPr>
        <w:t xml:space="preserve"> </w:t>
      </w:r>
    </w:p>
    <w:p w14:paraId="47A7D338" w14:textId="77777777" w:rsidR="003E7963" w:rsidRDefault="00000000">
      <w:pPr>
        <w:spacing w:after="142"/>
      </w:pPr>
      <w:r>
        <w:rPr>
          <w:sz w:val="24"/>
        </w:rPr>
        <w:t xml:space="preserve"> </w:t>
      </w:r>
    </w:p>
    <w:p w14:paraId="0C5EE017" w14:textId="53D0285D" w:rsidR="003E7963" w:rsidRDefault="00000000">
      <w:pPr>
        <w:spacing w:after="36" w:line="358" w:lineRule="auto"/>
        <w:ind w:left="-5" w:hanging="10"/>
        <w:jc w:val="both"/>
      </w:pPr>
      <w:r>
        <w:t>This coursework will assess your understanding of the key concepts and technologies taught in this module</w:t>
      </w:r>
      <w:ins w:id="0" w:author="Joe Appleton" w:date="2023-11-01T06:42:00Z">
        <w:r w:rsidR="00996E47">
          <w:t>.</w:t>
        </w:r>
      </w:ins>
      <w:r w:rsidR="00996E47">
        <w:t xml:space="preserve"> The assessment is</w:t>
      </w:r>
      <w:r>
        <w:t xml:space="preserve"> based on a University Accommodation Office or University Sports Park Database System scenario:  </w:t>
      </w:r>
    </w:p>
    <w:p w14:paraId="2EC7968B" w14:textId="4F9C3D92" w:rsidR="003E7963" w:rsidRDefault="00000000">
      <w:pPr>
        <w:numPr>
          <w:ilvl w:val="0"/>
          <w:numId w:val="1"/>
        </w:numPr>
        <w:spacing w:after="154"/>
        <w:ind w:hanging="360"/>
        <w:jc w:val="both"/>
      </w:pPr>
      <w:r>
        <w:t>Eliciting appropriate business rules</w:t>
      </w:r>
      <w:r w:rsidR="00BD4794">
        <w:t>.</w:t>
      </w:r>
      <w:r>
        <w:t xml:space="preserve"> </w:t>
      </w:r>
    </w:p>
    <w:p w14:paraId="0BA62D7F" w14:textId="37F2F710" w:rsidR="00BD4794" w:rsidRPr="00BD4794" w:rsidRDefault="00000000">
      <w:pPr>
        <w:numPr>
          <w:ilvl w:val="0"/>
          <w:numId w:val="1"/>
        </w:numPr>
        <w:spacing w:after="34" w:line="359" w:lineRule="auto"/>
        <w:ind w:hanging="360"/>
        <w:jc w:val="both"/>
      </w:pPr>
      <w:r>
        <w:t>Enhanced Entity Relationship (EER) data modelling</w:t>
      </w:r>
      <w:ins w:id="1" w:author="Joe Appleton" w:date="2023-11-01T06:56:00Z">
        <w:r w:rsidR="00BD4794">
          <w:t>.</w:t>
        </w:r>
      </w:ins>
      <w:r>
        <w:rPr>
          <w:color w:val="2F5496"/>
        </w:rPr>
        <w:t xml:space="preserve"> </w:t>
      </w:r>
    </w:p>
    <w:p w14:paraId="1505BB20" w14:textId="23CE845B" w:rsidR="00BD4794" w:rsidRPr="00BD4794" w:rsidRDefault="00000000">
      <w:pPr>
        <w:numPr>
          <w:ilvl w:val="0"/>
          <w:numId w:val="1"/>
        </w:numPr>
        <w:spacing w:after="34" w:line="359" w:lineRule="auto"/>
        <w:ind w:hanging="360"/>
        <w:jc w:val="both"/>
      </w:pPr>
      <w:r>
        <w:t>Relational databases and EER to Relational Schema Mapping Implementing tables and querying data using SQL</w:t>
      </w:r>
      <w:ins w:id="2" w:author="Joe Appleton" w:date="2023-11-01T06:54:00Z">
        <w:r w:rsidR="00BD4794">
          <w:t>.</w:t>
        </w:r>
      </w:ins>
      <w:r>
        <w:rPr>
          <w:color w:val="2F5496"/>
        </w:rPr>
        <w:t xml:space="preserve"> </w:t>
      </w:r>
    </w:p>
    <w:p w14:paraId="39E71136" w14:textId="56F6721B" w:rsidR="003E7963" w:rsidRDefault="00000000">
      <w:pPr>
        <w:numPr>
          <w:ilvl w:val="0"/>
          <w:numId w:val="1"/>
        </w:numPr>
        <w:spacing w:after="34" w:line="359" w:lineRule="auto"/>
        <w:ind w:hanging="360"/>
        <w:jc w:val="both"/>
      </w:pPr>
      <w:r>
        <w:t xml:space="preserve">Accessing data stored in a MySQL relational database </w:t>
      </w:r>
      <w:del w:id="3" w:author="Joe Appleton" w:date="2023-11-01T06:56:00Z">
        <w:r w:rsidDel="00BD4794">
          <w:delText>using PHP for server-side scripting</w:delText>
        </w:r>
      </w:del>
      <w:ins w:id="4" w:author="Joe Appleton" w:date="2023-11-01T06:56:00Z">
        <w:r w:rsidR="00BD4794">
          <w:t>Node</w:t>
        </w:r>
      </w:ins>
      <w:ins w:id="5" w:author="Joe Appleton" w:date="2023-11-01T06:57:00Z">
        <w:r w:rsidR="00BD4794">
          <w:t>.js</w:t>
        </w:r>
      </w:ins>
      <w:r>
        <w:t xml:space="preserve">. </w:t>
      </w:r>
      <w:r>
        <w:rPr>
          <w:color w:val="2F5496"/>
        </w:rPr>
        <w:t xml:space="preserve"> </w:t>
      </w:r>
    </w:p>
    <w:p w14:paraId="708C1FBA" w14:textId="169A5759" w:rsidR="003E7963" w:rsidRDefault="00000000">
      <w:pPr>
        <w:numPr>
          <w:ilvl w:val="0"/>
          <w:numId w:val="1"/>
        </w:numPr>
        <w:spacing w:after="3" w:line="365" w:lineRule="auto"/>
        <w:ind w:hanging="360"/>
        <w:jc w:val="both"/>
      </w:pPr>
      <w:r>
        <w:t>Creating a dynamic web interface to the database using front-end technologies such as HTML, CSS</w:t>
      </w:r>
      <w:ins w:id="6" w:author="Joe Appleton" w:date="2023-11-01T06:57:00Z">
        <w:r w:rsidR="00BD4794">
          <w:t xml:space="preserve"> and EJS templates</w:t>
        </w:r>
      </w:ins>
      <w:del w:id="7" w:author="Joe Appleton" w:date="2023-11-01T06:57:00Z">
        <w:r w:rsidDel="00BD4794">
          <w:delText>, JavaScript</w:delText>
        </w:r>
      </w:del>
      <w:r>
        <w:t>.</w:t>
      </w:r>
      <w:r>
        <w:rPr>
          <w:color w:val="2F5496"/>
        </w:rPr>
        <w:t xml:space="preserve"> </w:t>
      </w:r>
    </w:p>
    <w:p w14:paraId="4AAA1DFA" w14:textId="3A5479A1" w:rsidR="003E7963" w:rsidRDefault="00000000">
      <w:pPr>
        <w:spacing w:after="112"/>
        <w:ind w:left="-5" w:hanging="10"/>
        <w:jc w:val="both"/>
      </w:pPr>
      <w:r>
        <w:t xml:space="preserve">It will count towards </w:t>
      </w:r>
      <w:commentRangeStart w:id="8"/>
      <w:r>
        <w:rPr>
          <w:b/>
        </w:rPr>
        <w:t>100%</w:t>
      </w:r>
      <w:commentRangeEnd w:id="8"/>
      <w:r w:rsidR="001E0B8F">
        <w:rPr>
          <w:rStyle w:val="CommentReference"/>
        </w:rPr>
        <w:commentReference w:id="8"/>
      </w:r>
      <w:r>
        <w:rPr>
          <w:b/>
        </w:rPr>
        <w:t xml:space="preserve"> </w:t>
      </w:r>
      <w:r>
        <w:t>of your total module mark</w:t>
      </w:r>
      <w:ins w:id="9" w:author="Joe Appleton" w:date="2023-11-01T07:02:00Z">
        <w:r w:rsidR="00340F8D">
          <w:t>.</w:t>
        </w:r>
      </w:ins>
      <w:r>
        <w:t xml:space="preserve"> </w:t>
      </w:r>
    </w:p>
    <w:p w14:paraId="7B4CDFF3" w14:textId="77777777" w:rsidR="003E7963" w:rsidRDefault="00000000">
      <w:pPr>
        <w:spacing w:after="112"/>
        <w:ind w:left="1080"/>
      </w:pPr>
      <w:r>
        <w:rPr>
          <w:color w:val="262626"/>
        </w:rPr>
        <w:t xml:space="preserve"> </w:t>
      </w:r>
    </w:p>
    <w:p w14:paraId="4F386F34" w14:textId="77777777" w:rsidR="003E7963" w:rsidRDefault="00000000">
      <w:pPr>
        <w:spacing w:after="172"/>
        <w:ind w:left="1080"/>
      </w:pPr>
      <w:r>
        <w:rPr>
          <w:color w:val="262626"/>
        </w:rPr>
        <w:t xml:space="preserve"> </w:t>
      </w:r>
    </w:p>
    <w:p w14:paraId="430EF662" w14:textId="77777777" w:rsidR="003E7963" w:rsidRDefault="00000000">
      <w:pPr>
        <w:pStyle w:val="Heading2"/>
        <w:tabs>
          <w:tab w:val="center" w:pos="7761"/>
        </w:tabs>
        <w:ind w:left="-15" w:firstLine="0"/>
      </w:pPr>
      <w:r>
        <w:t>Introductory Guidelines</w:t>
      </w:r>
      <w:r>
        <w:rPr>
          <w:color w:val="0070C0"/>
          <w:sz w:val="20"/>
        </w:rPr>
        <w:t xml:space="preserve"> </w:t>
      </w:r>
      <w:r>
        <w:rPr>
          <w:color w:val="0070C0"/>
          <w:sz w:val="20"/>
        </w:rPr>
        <w:tab/>
        <w:t xml:space="preserve"> </w:t>
      </w:r>
    </w:p>
    <w:p w14:paraId="300ED4EF" w14:textId="77777777" w:rsidR="003E7963" w:rsidRDefault="00000000">
      <w:pPr>
        <w:spacing w:after="48"/>
        <w:ind w:left="-29" w:right="-24"/>
      </w:pPr>
      <w:r>
        <w:rPr>
          <w:noProof/>
        </w:rPr>
        <mc:AlternateContent>
          <mc:Choice Requires="wpg">
            <w:drawing>
              <wp:inline distT="0" distB="0" distL="0" distR="0" wp14:anchorId="4509D76B" wp14:editId="2599EAFB">
                <wp:extent cx="5769229" cy="36576"/>
                <wp:effectExtent l="0" t="0" r="0" b="0"/>
                <wp:docPr id="21622" name="Group 21622"/>
                <wp:cNvGraphicFramePr/>
                <a:graphic xmlns:a="http://schemas.openxmlformats.org/drawingml/2006/main">
                  <a:graphicData uri="http://schemas.microsoft.com/office/word/2010/wordprocessingGroup">
                    <wpg:wgp>
                      <wpg:cNvGrpSpPr/>
                      <wpg:grpSpPr>
                        <a:xfrm>
                          <a:off x="0" y="0"/>
                          <a:ext cx="5769229" cy="36576"/>
                          <a:chOff x="0" y="0"/>
                          <a:chExt cx="5769229" cy="36576"/>
                        </a:xfrm>
                      </wpg:grpSpPr>
                      <wps:wsp>
                        <wps:cNvPr id="26325" name="Shape 26325"/>
                        <wps:cNvSpPr/>
                        <wps:spPr>
                          <a:xfrm>
                            <a:off x="0" y="2743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26326" name="Shape 26326"/>
                        <wps:cNvSpPr/>
                        <wps:spPr>
                          <a:xfrm>
                            <a:off x="0" y="0"/>
                            <a:ext cx="5769229" cy="18289"/>
                          </a:xfrm>
                          <a:custGeom>
                            <a:avLst/>
                            <a:gdLst/>
                            <a:ahLst/>
                            <a:cxnLst/>
                            <a:rect l="0" t="0" r="0" b="0"/>
                            <a:pathLst>
                              <a:path w="5769229" h="18289">
                                <a:moveTo>
                                  <a:pt x="0" y="0"/>
                                </a:moveTo>
                                <a:lnTo>
                                  <a:pt x="5769229" y="0"/>
                                </a:lnTo>
                                <a:lnTo>
                                  <a:pt x="5769229" y="18289"/>
                                </a:lnTo>
                                <a:lnTo>
                                  <a:pt x="0" y="18289"/>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inline>
            </w:drawing>
          </mc:Choice>
          <mc:Fallback xmlns:a="http://schemas.openxmlformats.org/drawingml/2006/main">
            <w:pict>
              <v:group id="Group 21622" style="width:454.27pt;height:2.88pt;mso-position-horizontal-relative:char;mso-position-vertical-relative:line" coordsize="57692,365">
                <v:shape id="Shape 26327" style="position:absolute;width:57692;height:91;left:0;top:274;" coordsize="5769229,9144" path="m0,0l5769229,0l5769229,9144l0,9144l0,0">
                  <v:stroke weight="0pt" endcap="flat" joinstyle="miter" miterlimit="10" on="false" color="#000000" opacity="0"/>
                  <v:fill on="true" color="#0070c0"/>
                </v:shape>
                <v:shape id="Shape 26328" style="position:absolute;width:57692;height:182;left:0;top:0;" coordsize="5769229,18289" path="m0,0l5769229,0l5769229,18289l0,18289l0,0">
                  <v:stroke weight="0pt" endcap="flat" joinstyle="miter" miterlimit="10" on="false" color="#000000" opacity="0"/>
                  <v:fill on="true" color="#0070c0"/>
                </v:shape>
              </v:group>
            </w:pict>
          </mc:Fallback>
        </mc:AlternateContent>
      </w:r>
    </w:p>
    <w:p w14:paraId="440BABAB" w14:textId="77777777" w:rsidR="003E7963" w:rsidRDefault="00000000">
      <w:pPr>
        <w:spacing w:after="158"/>
      </w:pPr>
      <w:r>
        <w:rPr>
          <w:color w:val="2F5496"/>
        </w:rPr>
        <w:t xml:space="preserve"> </w:t>
      </w:r>
    </w:p>
    <w:p w14:paraId="0C2C6087" w14:textId="53B18132" w:rsidR="00BD4794" w:rsidRDefault="00000000">
      <w:pPr>
        <w:spacing w:after="3" w:line="359" w:lineRule="auto"/>
        <w:ind w:left="-5" w:hanging="10"/>
        <w:jc w:val="both"/>
        <w:rPr>
          <w:ins w:id="10" w:author="Joe Appleton" w:date="2023-11-01T06:59:00Z"/>
        </w:rPr>
      </w:pPr>
      <w:r>
        <w:t xml:space="preserve">This coursework is </w:t>
      </w:r>
      <w:r>
        <w:rPr>
          <w:b/>
        </w:rPr>
        <w:t>individual work,</w:t>
      </w:r>
      <w:r>
        <w:t xml:space="preserve"> and the focus is to test your </w:t>
      </w:r>
      <w:r>
        <w:rPr>
          <w:b/>
        </w:rPr>
        <w:t>independent capability</w:t>
      </w:r>
      <w:r>
        <w:t xml:space="preserve"> of </w:t>
      </w:r>
    </w:p>
    <w:p w14:paraId="6C1D04E9" w14:textId="20305FAB" w:rsidR="00BD4794" w:rsidRDefault="00000000" w:rsidP="00340F8D">
      <w:pPr>
        <w:spacing w:after="3" w:line="359" w:lineRule="auto"/>
        <w:ind w:left="-5" w:hanging="10"/>
        <w:jc w:val="both"/>
      </w:pPr>
      <w:r>
        <w:t xml:space="preserve">modelling data, </w:t>
      </w:r>
      <w:proofErr w:type="gramStart"/>
      <w:r>
        <w:t>designing</w:t>
      </w:r>
      <w:proofErr w:type="gramEnd"/>
      <w:r>
        <w:t xml:space="preserve"> and implementing a relational database, using </w:t>
      </w:r>
      <w:del w:id="11" w:author="Joe Appleton" w:date="2023-11-01T06:45:00Z">
        <w:r w:rsidDel="00996E47">
          <w:delText xml:space="preserve">PHP </w:delText>
        </w:r>
      </w:del>
      <w:ins w:id="12" w:author="Joe Appleton" w:date="2023-11-01T06:45:00Z">
        <w:r w:rsidR="00996E47">
          <w:t>Node</w:t>
        </w:r>
      </w:ins>
      <w:ins w:id="13" w:author="Joe Appleton" w:date="2023-11-01T07:02:00Z">
        <w:r w:rsidR="00340F8D">
          <w:t>.</w:t>
        </w:r>
      </w:ins>
      <w:ins w:id="14" w:author="Joe Appleton" w:date="2023-11-01T06:45:00Z">
        <w:r w:rsidR="00996E47">
          <w:t>JS</w:t>
        </w:r>
        <w:r w:rsidR="00996E47">
          <w:t xml:space="preserve"> </w:t>
        </w:r>
      </w:ins>
      <w:r>
        <w:t>and front-end technologies to create a dynamic website. You will be using the MySQL relational database</w:t>
      </w:r>
      <w:ins w:id="15" w:author="Joe Appleton" w:date="2023-11-01T07:03:00Z">
        <w:r w:rsidR="00340F8D">
          <w:t xml:space="preserve"> and Node.js</w:t>
        </w:r>
      </w:ins>
      <w:del w:id="16" w:author="Joe Appleton" w:date="2023-11-01T07:03:00Z">
        <w:r w:rsidDel="00340F8D">
          <w:delText>, Apache Server and PHP</w:delText>
        </w:r>
      </w:del>
      <w:r>
        <w:t xml:space="preserve"> that comes bundles with </w:t>
      </w:r>
      <w:proofErr w:type="spellStart"/>
      <w:r>
        <w:t>Laragon</w:t>
      </w:r>
      <w:proofErr w:type="spellEnd"/>
      <w:ins w:id="17" w:author="Joe Appleton" w:date="2023-11-01T07:04:00Z">
        <w:r w:rsidR="00340F8D">
          <w:t xml:space="preserve">, </w:t>
        </w:r>
      </w:ins>
      <w:ins w:id="18" w:author="Joe Appleton" w:date="2023-11-01T07:09:00Z">
        <w:r w:rsidR="00340F8D">
          <w:fldChar w:fldCharType="begin"/>
        </w:r>
        <w:r w:rsidR="00340F8D">
          <w:instrText>HYPERLINK "https://surreylearn.surrey.ac.uk/d2l/le/lessons/252843/topics/2862912"</w:instrText>
        </w:r>
        <w:r w:rsidR="00340F8D">
          <w:fldChar w:fldCharType="separate"/>
        </w:r>
        <w:r w:rsidR="00340F8D" w:rsidRPr="00340F8D">
          <w:rPr>
            <w:rStyle w:val="Hyperlink"/>
          </w:rPr>
          <w:t xml:space="preserve">or these technologies can be installed, individually, separate from </w:t>
        </w:r>
        <w:proofErr w:type="spellStart"/>
        <w:r w:rsidR="00340F8D" w:rsidRPr="00340F8D">
          <w:rPr>
            <w:rStyle w:val="Hyperlink"/>
          </w:rPr>
          <w:t>Laragon</w:t>
        </w:r>
        <w:proofErr w:type="spellEnd"/>
        <w:r w:rsidR="00340F8D" w:rsidRPr="00340F8D">
          <w:rPr>
            <w:rStyle w:val="Hyperlink"/>
          </w:rPr>
          <w:t>.</w:t>
        </w:r>
        <w:r w:rsidR="00340F8D">
          <w:fldChar w:fldCharType="end"/>
        </w:r>
      </w:ins>
      <w:ins w:id="19" w:author="Joe Appleton" w:date="2023-11-01T07:04:00Z">
        <w:r w:rsidR="00340F8D">
          <w:t xml:space="preserve"> </w:t>
        </w:r>
      </w:ins>
      <w:del w:id="20" w:author="Joe Appleton" w:date="2023-11-01T07:04:00Z">
        <w:r w:rsidDel="00340F8D">
          <w:delText>.</w:delText>
        </w:r>
      </w:del>
    </w:p>
    <w:p w14:paraId="0EC5869B" w14:textId="753ACED0" w:rsidR="003E7963" w:rsidRDefault="00000000">
      <w:pPr>
        <w:spacing w:after="3" w:line="359" w:lineRule="auto"/>
        <w:ind w:left="-5" w:hanging="10"/>
        <w:jc w:val="both"/>
      </w:pPr>
      <w:r>
        <w:rPr>
          <w:color w:val="2F5496"/>
        </w:rPr>
        <w:t xml:space="preserve"> </w:t>
      </w:r>
    </w:p>
    <w:p w14:paraId="4AC9A6B9" w14:textId="6855222F" w:rsidR="003E7963" w:rsidRDefault="00000000">
      <w:pPr>
        <w:spacing w:after="112"/>
        <w:ind w:left="-5" w:right="2" w:hanging="10"/>
        <w:rPr>
          <w:b/>
          <w:bCs/>
          <w:color w:val="4472C4"/>
        </w:rPr>
      </w:pPr>
      <w:r w:rsidRPr="001E0B8F">
        <w:rPr>
          <w:b/>
          <w:bCs/>
          <w:color w:val="262626"/>
        </w:rPr>
        <w:t>Please read the following guidelines very carefully:</w:t>
      </w:r>
      <w:r w:rsidRPr="001E0B8F">
        <w:rPr>
          <w:b/>
          <w:bCs/>
          <w:color w:val="4472C4"/>
        </w:rPr>
        <w:t xml:space="preserve">  </w:t>
      </w:r>
    </w:p>
    <w:p w14:paraId="3FE75D2D" w14:textId="77777777" w:rsidR="001E0B8F" w:rsidRDefault="001E0B8F">
      <w:pPr>
        <w:spacing w:after="112"/>
        <w:ind w:left="-5" w:right="2" w:hanging="10"/>
        <w:rPr>
          <w:b/>
          <w:bCs/>
        </w:rPr>
      </w:pPr>
    </w:p>
    <w:p w14:paraId="390AA080" w14:textId="77777777" w:rsidR="001E0B8F" w:rsidRDefault="001E0B8F">
      <w:pPr>
        <w:spacing w:after="112"/>
        <w:ind w:left="-5" w:right="2" w:hanging="10"/>
        <w:rPr>
          <w:b/>
          <w:bCs/>
        </w:rPr>
      </w:pPr>
    </w:p>
    <w:p w14:paraId="346DB0EE" w14:textId="77777777" w:rsidR="001E0B8F" w:rsidRPr="001E0B8F" w:rsidRDefault="001E0B8F">
      <w:pPr>
        <w:spacing w:after="112"/>
        <w:ind w:left="-5" w:right="2" w:hanging="10"/>
        <w:rPr>
          <w:b/>
          <w:bCs/>
        </w:rPr>
      </w:pPr>
    </w:p>
    <w:p w14:paraId="350DECD0" w14:textId="77777777" w:rsidR="003E7963" w:rsidRDefault="00000000">
      <w:pPr>
        <w:spacing w:after="131"/>
      </w:pPr>
      <w:r>
        <w:rPr>
          <w:color w:val="262626"/>
        </w:rPr>
        <w:lastRenderedPageBreak/>
        <w:t xml:space="preserve"> </w:t>
      </w:r>
    </w:p>
    <w:p w14:paraId="7242A6B9" w14:textId="77777777" w:rsidR="003E7963" w:rsidRDefault="00000000">
      <w:pPr>
        <w:spacing w:after="0"/>
        <w:ind w:left="-5" w:hanging="10"/>
      </w:pPr>
      <w:r>
        <w:rPr>
          <w:b/>
          <w:color w:val="C00000"/>
          <w:sz w:val="24"/>
          <w:u w:val="single" w:color="2F5496"/>
        </w:rPr>
        <w:t>When</w:t>
      </w:r>
      <w:r>
        <w:rPr>
          <w:color w:val="2F5496"/>
          <w:sz w:val="24"/>
          <w:u w:val="single" w:color="2F5496"/>
        </w:rPr>
        <w:t xml:space="preserve"> you need to Submit</w:t>
      </w:r>
      <w:r>
        <w:rPr>
          <w:color w:val="2F5496"/>
          <w:sz w:val="24"/>
        </w:rPr>
        <w:t xml:space="preserve"> </w:t>
      </w:r>
    </w:p>
    <w:tbl>
      <w:tblPr>
        <w:tblStyle w:val="TableGrid"/>
        <w:tblW w:w="8927" w:type="dxa"/>
        <w:tblInd w:w="5" w:type="dxa"/>
        <w:tblCellMar>
          <w:top w:w="52" w:type="dxa"/>
          <w:left w:w="106" w:type="dxa"/>
          <w:bottom w:w="0" w:type="dxa"/>
          <w:right w:w="115" w:type="dxa"/>
        </w:tblCellMar>
        <w:tblLook w:val="04A0" w:firstRow="1" w:lastRow="0" w:firstColumn="1" w:lastColumn="0" w:noHBand="0" w:noVBand="1"/>
      </w:tblPr>
      <w:tblGrid>
        <w:gridCol w:w="2763"/>
        <w:gridCol w:w="6164"/>
      </w:tblGrid>
      <w:tr w:rsidR="003E7963" w14:paraId="5E58F26E" w14:textId="77777777">
        <w:trPr>
          <w:trHeight w:val="449"/>
        </w:trPr>
        <w:tc>
          <w:tcPr>
            <w:tcW w:w="2763" w:type="dxa"/>
            <w:tcBorders>
              <w:top w:val="single" w:sz="4" w:space="0" w:color="000000"/>
              <w:left w:val="single" w:sz="4" w:space="0" w:color="000000"/>
              <w:bottom w:val="single" w:sz="4" w:space="0" w:color="000000"/>
              <w:right w:val="single" w:sz="4" w:space="0" w:color="000000"/>
            </w:tcBorders>
          </w:tcPr>
          <w:p w14:paraId="02030C22" w14:textId="77777777" w:rsidR="003E7963" w:rsidRDefault="00000000">
            <w:pPr>
              <w:spacing w:after="0"/>
              <w:ind w:left="2"/>
            </w:pPr>
            <w:r>
              <w:rPr>
                <w:color w:val="262626"/>
                <w:sz w:val="24"/>
              </w:rPr>
              <w:t xml:space="preserve">Coursework Released: </w:t>
            </w:r>
          </w:p>
        </w:tc>
        <w:tc>
          <w:tcPr>
            <w:tcW w:w="6164" w:type="dxa"/>
            <w:tcBorders>
              <w:top w:val="single" w:sz="4" w:space="0" w:color="000000"/>
              <w:left w:val="single" w:sz="4" w:space="0" w:color="000000"/>
              <w:bottom w:val="single" w:sz="4" w:space="0" w:color="000000"/>
              <w:right w:val="single" w:sz="4" w:space="0" w:color="000000"/>
            </w:tcBorders>
          </w:tcPr>
          <w:p w14:paraId="49F530AB" w14:textId="77777777" w:rsidR="003E7963" w:rsidRDefault="00000000">
            <w:pPr>
              <w:spacing w:after="0"/>
            </w:pPr>
            <w:r>
              <w:rPr>
                <w:color w:val="262626"/>
                <w:sz w:val="24"/>
              </w:rPr>
              <w:t>Monday, Week 4 (October 17</w:t>
            </w:r>
            <w:r>
              <w:rPr>
                <w:color w:val="262626"/>
                <w:sz w:val="24"/>
                <w:vertAlign w:val="superscript"/>
              </w:rPr>
              <w:t>th</w:t>
            </w:r>
            <w:proofErr w:type="gramStart"/>
            <w:r>
              <w:rPr>
                <w:color w:val="262626"/>
                <w:sz w:val="24"/>
              </w:rPr>
              <w:t xml:space="preserve"> 2022</w:t>
            </w:r>
            <w:proofErr w:type="gramEnd"/>
            <w:r>
              <w:rPr>
                <w:color w:val="262626"/>
                <w:sz w:val="24"/>
              </w:rPr>
              <w:t xml:space="preserve">) </w:t>
            </w:r>
          </w:p>
        </w:tc>
      </w:tr>
      <w:tr w:rsidR="003E7963" w14:paraId="359460C1" w14:textId="77777777">
        <w:trPr>
          <w:trHeight w:val="451"/>
        </w:trPr>
        <w:tc>
          <w:tcPr>
            <w:tcW w:w="2763" w:type="dxa"/>
            <w:tcBorders>
              <w:top w:val="single" w:sz="4" w:space="0" w:color="000000"/>
              <w:left w:val="single" w:sz="4" w:space="0" w:color="000000"/>
              <w:bottom w:val="single" w:sz="4" w:space="0" w:color="000000"/>
              <w:right w:val="single" w:sz="4" w:space="0" w:color="000000"/>
            </w:tcBorders>
          </w:tcPr>
          <w:p w14:paraId="15593C6E" w14:textId="77777777" w:rsidR="003E7963" w:rsidRDefault="00000000">
            <w:pPr>
              <w:spacing w:after="0"/>
              <w:ind w:left="2"/>
            </w:pPr>
            <w:commentRangeStart w:id="21"/>
            <w:r>
              <w:rPr>
                <w:color w:val="C00000"/>
                <w:sz w:val="24"/>
              </w:rPr>
              <w:t xml:space="preserve">Deadline for Submission: </w:t>
            </w:r>
          </w:p>
        </w:tc>
        <w:tc>
          <w:tcPr>
            <w:tcW w:w="6164" w:type="dxa"/>
            <w:tcBorders>
              <w:top w:val="single" w:sz="4" w:space="0" w:color="000000"/>
              <w:left w:val="single" w:sz="4" w:space="0" w:color="000000"/>
              <w:bottom w:val="single" w:sz="4" w:space="0" w:color="000000"/>
              <w:right w:val="single" w:sz="4" w:space="0" w:color="000000"/>
            </w:tcBorders>
          </w:tcPr>
          <w:p w14:paraId="1B7012F7" w14:textId="77777777" w:rsidR="003E7963" w:rsidRDefault="00000000">
            <w:pPr>
              <w:spacing w:after="0"/>
            </w:pPr>
            <w:r>
              <w:rPr>
                <w:color w:val="C00000"/>
                <w:sz w:val="24"/>
              </w:rPr>
              <w:t>Wednesday, Week 12 (January 4</w:t>
            </w:r>
            <w:r>
              <w:rPr>
                <w:color w:val="C00000"/>
                <w:sz w:val="24"/>
                <w:vertAlign w:val="superscript"/>
              </w:rPr>
              <w:t>th</w:t>
            </w:r>
            <w:proofErr w:type="gramStart"/>
            <w:r>
              <w:rPr>
                <w:color w:val="C00000"/>
                <w:sz w:val="24"/>
              </w:rPr>
              <w:t xml:space="preserve"> 2023</w:t>
            </w:r>
            <w:proofErr w:type="gramEnd"/>
            <w:r>
              <w:rPr>
                <w:color w:val="C00000"/>
                <w:sz w:val="24"/>
              </w:rPr>
              <w:t xml:space="preserve">), 4:00pm </w:t>
            </w:r>
            <w:commentRangeEnd w:id="21"/>
            <w:r w:rsidR="00CF66B8">
              <w:rPr>
                <w:rStyle w:val="CommentReference"/>
              </w:rPr>
              <w:commentReference w:id="21"/>
            </w:r>
          </w:p>
        </w:tc>
      </w:tr>
    </w:tbl>
    <w:p w14:paraId="1850897B" w14:textId="77777777" w:rsidR="003E7963" w:rsidRDefault="00000000">
      <w:pPr>
        <w:spacing w:after="0"/>
      </w:pPr>
      <w:r>
        <w:rPr>
          <w:b/>
          <w:color w:val="C00000"/>
          <w:sz w:val="24"/>
        </w:rPr>
        <w:t xml:space="preserve"> </w:t>
      </w:r>
    </w:p>
    <w:p w14:paraId="64B70474" w14:textId="75AB0D3C" w:rsidR="003E7963" w:rsidRDefault="00000000">
      <w:pPr>
        <w:spacing w:after="142"/>
        <w:ind w:left="345" w:hanging="360"/>
        <w:jc w:val="both"/>
      </w:pPr>
      <w:r>
        <w:rPr>
          <w:b/>
          <w:color w:val="C00000"/>
          <w:sz w:val="24"/>
          <w:u w:val="single" w:color="2F5496"/>
        </w:rPr>
        <w:t xml:space="preserve">Where </w:t>
      </w:r>
      <w:r>
        <w:rPr>
          <w:color w:val="2F5496"/>
          <w:sz w:val="24"/>
          <w:u w:val="single" w:color="2F5496"/>
        </w:rPr>
        <w:t>you need to Submit</w:t>
      </w:r>
      <w:r>
        <w:rPr>
          <w:color w:val="262626"/>
          <w:sz w:val="20"/>
        </w:rPr>
        <w:t xml:space="preserve"> </w:t>
      </w:r>
    </w:p>
    <w:p w14:paraId="7E48104A" w14:textId="42344CAC" w:rsidR="00CF66B8" w:rsidRDefault="00CF66B8">
      <w:pPr>
        <w:numPr>
          <w:ilvl w:val="0"/>
          <w:numId w:val="2"/>
        </w:numPr>
        <w:spacing w:after="61" w:line="329" w:lineRule="auto"/>
        <w:ind w:right="1" w:hanging="360"/>
      </w:pPr>
      <w:r>
        <w:t xml:space="preserve">You should submit your work to </w:t>
      </w:r>
      <w:proofErr w:type="spellStart"/>
      <w:r>
        <w:rPr>
          <w:b/>
        </w:rPr>
        <w:t>SurreyLearn</w:t>
      </w:r>
      <w:proofErr w:type="spellEnd"/>
      <w:r>
        <w:t xml:space="preserve"> in the right submission folder (</w:t>
      </w:r>
      <w:r>
        <w:rPr>
          <w:color w:val="262626"/>
        </w:rPr>
        <w:t xml:space="preserve">Assessment - &gt; Assignments -&gt; Individual </w:t>
      </w:r>
      <w:r>
        <w:t xml:space="preserve">Coursework). </w:t>
      </w:r>
      <w:r>
        <w:rPr>
          <w:color w:val="2F5496"/>
          <w:sz w:val="28"/>
        </w:rPr>
        <w:t xml:space="preserve"> </w:t>
      </w:r>
    </w:p>
    <w:p w14:paraId="5C32CF00" w14:textId="72B0A8C9" w:rsidR="003E7963" w:rsidRDefault="00000000">
      <w:pPr>
        <w:numPr>
          <w:ilvl w:val="0"/>
          <w:numId w:val="2"/>
        </w:numPr>
        <w:spacing w:after="61" w:line="329" w:lineRule="auto"/>
        <w:ind w:right="1" w:hanging="360"/>
      </w:pPr>
      <w:commentRangeStart w:id="22"/>
      <w:r>
        <w:t xml:space="preserve">If you have any technical problems submitting to </w:t>
      </w:r>
      <w:proofErr w:type="spellStart"/>
      <w:r>
        <w:t>SurreyLearn</w:t>
      </w:r>
      <w:proofErr w:type="spellEnd"/>
      <w:r>
        <w:t xml:space="preserve">, you should try to submit via email </w:t>
      </w:r>
      <w:r>
        <w:rPr>
          <w:u w:val="single" w:color="000000"/>
        </w:rPr>
        <w:t>before</w:t>
      </w:r>
      <w:r>
        <w:t xml:space="preserve"> the above deadline (m.cirovic@surrey.ac.uk). </w:t>
      </w:r>
      <w:r>
        <w:rPr>
          <w:color w:val="2F5496"/>
          <w:sz w:val="28"/>
        </w:rPr>
        <w:t xml:space="preserve"> </w:t>
      </w:r>
      <w:commentRangeEnd w:id="22"/>
      <w:r w:rsidR="000B2D15">
        <w:rPr>
          <w:rStyle w:val="CommentReference"/>
        </w:rPr>
        <w:commentReference w:id="22"/>
      </w:r>
    </w:p>
    <w:p w14:paraId="243C0C51" w14:textId="77777777" w:rsidR="003E7963" w:rsidRDefault="00000000">
      <w:pPr>
        <w:numPr>
          <w:ilvl w:val="0"/>
          <w:numId w:val="2"/>
        </w:numPr>
        <w:spacing w:after="3" w:line="346" w:lineRule="auto"/>
        <w:ind w:right="1" w:hanging="360"/>
      </w:pPr>
      <w:r>
        <w:t xml:space="preserve">Please always </w:t>
      </w:r>
      <w:r>
        <w:rPr>
          <w:u w:val="single" w:color="000000"/>
        </w:rPr>
        <w:t>double check after</w:t>
      </w:r>
      <w:r>
        <w:t xml:space="preserve"> </w:t>
      </w:r>
      <w:r>
        <w:rPr>
          <w:u w:val="single" w:color="000000"/>
        </w:rPr>
        <w:t>submission</w:t>
      </w:r>
      <w:r>
        <w:t xml:space="preserve"> to </w:t>
      </w:r>
      <w:proofErr w:type="spellStart"/>
      <w:r>
        <w:t>SurreyLearn</w:t>
      </w:r>
      <w:proofErr w:type="spellEnd"/>
      <w:r>
        <w:t xml:space="preserve"> to make sure your submission has indeed been uploaded to the system without any error and you have uploaded all the correct documents.</w:t>
      </w:r>
      <w:r>
        <w:rPr>
          <w:color w:val="2F5496"/>
          <w:sz w:val="28"/>
        </w:rPr>
        <w:t xml:space="preserve"> </w:t>
      </w:r>
    </w:p>
    <w:p w14:paraId="2EB146AF" w14:textId="77777777" w:rsidR="003E7963" w:rsidRDefault="00000000">
      <w:pPr>
        <w:spacing w:after="101"/>
        <w:ind w:left="720"/>
      </w:pPr>
      <w:r>
        <w:rPr>
          <w:color w:val="2F5496"/>
          <w:sz w:val="28"/>
        </w:rPr>
        <w:t xml:space="preserve"> </w:t>
      </w:r>
    </w:p>
    <w:p w14:paraId="61F17772" w14:textId="77777777" w:rsidR="003E7963" w:rsidRDefault="00000000">
      <w:pPr>
        <w:spacing w:after="92"/>
        <w:ind w:left="-5" w:hanging="10"/>
      </w:pPr>
      <w:r>
        <w:rPr>
          <w:b/>
          <w:color w:val="C00000"/>
          <w:sz w:val="24"/>
          <w:u w:val="single" w:color="2F5496"/>
        </w:rPr>
        <w:t>What</w:t>
      </w:r>
      <w:r>
        <w:rPr>
          <w:color w:val="2F5496"/>
          <w:sz w:val="24"/>
          <w:u w:val="single" w:color="2F5496"/>
        </w:rPr>
        <w:t xml:space="preserve"> you need to Submit</w:t>
      </w:r>
      <w:r>
        <w:rPr>
          <w:color w:val="2F5496"/>
          <w:sz w:val="24"/>
        </w:rPr>
        <w:t xml:space="preserve"> </w:t>
      </w:r>
    </w:p>
    <w:p w14:paraId="07804262" w14:textId="77777777" w:rsidR="003E7963" w:rsidRDefault="00000000">
      <w:pPr>
        <w:spacing w:after="3" w:line="359" w:lineRule="auto"/>
        <w:ind w:left="-5" w:right="2" w:hanging="10"/>
      </w:pPr>
      <w:r>
        <w:rPr>
          <w:color w:val="262626"/>
        </w:rPr>
        <w:t xml:space="preserve">You need to submit the 4 files listed below as 4 separate items by the deadline. The tasks you need to do and what you need to submit in each of the 4 files is described in detail in the following sections. </w:t>
      </w:r>
    </w:p>
    <w:p w14:paraId="5E7F67A4" w14:textId="77777777" w:rsidR="003E7963" w:rsidRDefault="00000000">
      <w:pPr>
        <w:spacing w:after="0"/>
      </w:pPr>
      <w:r>
        <w:rPr>
          <w:color w:val="262626"/>
        </w:rPr>
        <w:t xml:space="preserve"> </w:t>
      </w:r>
    </w:p>
    <w:tbl>
      <w:tblPr>
        <w:tblStyle w:val="TableGrid"/>
        <w:tblW w:w="9069" w:type="dxa"/>
        <w:tblInd w:w="5" w:type="dxa"/>
        <w:tblCellMar>
          <w:top w:w="48" w:type="dxa"/>
          <w:left w:w="108" w:type="dxa"/>
          <w:bottom w:w="0" w:type="dxa"/>
          <w:right w:w="58" w:type="dxa"/>
        </w:tblCellMar>
        <w:tblLook w:val="04A0" w:firstRow="1" w:lastRow="0" w:firstColumn="1" w:lastColumn="0" w:noHBand="0" w:noVBand="1"/>
      </w:tblPr>
      <w:tblGrid>
        <w:gridCol w:w="437"/>
        <w:gridCol w:w="2393"/>
        <w:gridCol w:w="6239"/>
      </w:tblGrid>
      <w:tr w:rsidR="003E7963" w14:paraId="37D8F70E" w14:textId="77777777">
        <w:trPr>
          <w:trHeight w:val="413"/>
        </w:trPr>
        <w:tc>
          <w:tcPr>
            <w:tcW w:w="437" w:type="dxa"/>
            <w:tcBorders>
              <w:top w:val="single" w:sz="4" w:space="0" w:color="000000"/>
              <w:left w:val="single" w:sz="4" w:space="0" w:color="000000"/>
              <w:bottom w:val="single" w:sz="4" w:space="0" w:color="000000"/>
              <w:right w:val="single" w:sz="4" w:space="0" w:color="000000"/>
            </w:tcBorders>
          </w:tcPr>
          <w:p w14:paraId="58B7E7B4" w14:textId="77777777" w:rsidR="003E7963" w:rsidRDefault="00000000">
            <w:pPr>
              <w:spacing w:after="0"/>
            </w:pPr>
            <w:r>
              <w:rPr>
                <w:color w:val="262626"/>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2240B82A" w14:textId="77777777" w:rsidR="003E7963" w:rsidRDefault="00000000">
            <w:pPr>
              <w:spacing w:after="0"/>
            </w:pPr>
            <w:r>
              <w:rPr>
                <w:color w:val="262626"/>
              </w:rPr>
              <w:t xml:space="preserve">File Name </w:t>
            </w:r>
          </w:p>
        </w:tc>
        <w:tc>
          <w:tcPr>
            <w:tcW w:w="6239" w:type="dxa"/>
            <w:tcBorders>
              <w:top w:val="single" w:sz="4" w:space="0" w:color="000000"/>
              <w:left w:val="single" w:sz="4" w:space="0" w:color="000000"/>
              <w:bottom w:val="single" w:sz="4" w:space="0" w:color="000000"/>
              <w:right w:val="single" w:sz="4" w:space="0" w:color="000000"/>
            </w:tcBorders>
          </w:tcPr>
          <w:p w14:paraId="27E5D995" w14:textId="77777777" w:rsidR="003E7963" w:rsidRDefault="00000000">
            <w:pPr>
              <w:spacing w:after="0"/>
            </w:pPr>
            <w:r>
              <w:rPr>
                <w:color w:val="262626"/>
              </w:rPr>
              <w:t xml:space="preserve">File Description </w:t>
            </w:r>
          </w:p>
        </w:tc>
      </w:tr>
      <w:tr w:rsidR="003E7963" w14:paraId="7481266B" w14:textId="77777777">
        <w:trPr>
          <w:trHeight w:val="1085"/>
        </w:trPr>
        <w:tc>
          <w:tcPr>
            <w:tcW w:w="437" w:type="dxa"/>
            <w:tcBorders>
              <w:top w:val="single" w:sz="4" w:space="0" w:color="000000"/>
              <w:left w:val="single" w:sz="4" w:space="0" w:color="000000"/>
              <w:bottom w:val="single" w:sz="4" w:space="0" w:color="000000"/>
              <w:right w:val="single" w:sz="4" w:space="0" w:color="000000"/>
            </w:tcBorders>
          </w:tcPr>
          <w:p w14:paraId="198AAA55" w14:textId="77777777" w:rsidR="003E7963" w:rsidRDefault="00000000">
            <w:pPr>
              <w:spacing w:after="0"/>
            </w:pPr>
            <w:r>
              <w:rPr>
                <w:color w:val="262626"/>
              </w:rPr>
              <w:t xml:space="preserve">1 </w:t>
            </w:r>
          </w:p>
        </w:tc>
        <w:tc>
          <w:tcPr>
            <w:tcW w:w="2393" w:type="dxa"/>
            <w:tcBorders>
              <w:top w:val="single" w:sz="4" w:space="0" w:color="000000"/>
              <w:left w:val="single" w:sz="4" w:space="0" w:color="000000"/>
              <w:bottom w:val="single" w:sz="4" w:space="0" w:color="000000"/>
              <w:right w:val="single" w:sz="4" w:space="0" w:color="000000"/>
            </w:tcBorders>
          </w:tcPr>
          <w:p w14:paraId="77B534F9" w14:textId="77777777" w:rsidR="003E7963" w:rsidRDefault="00000000">
            <w:pPr>
              <w:spacing w:after="0"/>
            </w:pPr>
            <w:proofErr w:type="spellStart"/>
            <w:r>
              <w:t>db_setup.sql</w:t>
            </w:r>
            <w:proofErr w:type="spellEnd"/>
            <w:r>
              <w:rPr>
                <w:color w:val="262626"/>
              </w:rPr>
              <w:t xml:space="preserve"> </w:t>
            </w:r>
          </w:p>
        </w:tc>
        <w:tc>
          <w:tcPr>
            <w:tcW w:w="6239" w:type="dxa"/>
            <w:tcBorders>
              <w:top w:val="single" w:sz="4" w:space="0" w:color="000000"/>
              <w:left w:val="single" w:sz="4" w:space="0" w:color="000000"/>
              <w:bottom w:val="single" w:sz="4" w:space="0" w:color="000000"/>
              <w:right w:val="single" w:sz="4" w:space="0" w:color="000000"/>
            </w:tcBorders>
          </w:tcPr>
          <w:p w14:paraId="7DBE3A33" w14:textId="77777777" w:rsidR="003E7963" w:rsidRDefault="00000000">
            <w:pPr>
              <w:spacing w:after="0"/>
            </w:pPr>
            <w:r>
              <w:rPr>
                <w:color w:val="262626"/>
              </w:rPr>
              <w:t>This file should be an .</w:t>
            </w:r>
            <w:proofErr w:type="spellStart"/>
            <w:r>
              <w:rPr>
                <w:color w:val="262626"/>
              </w:rPr>
              <w:t>sql</w:t>
            </w:r>
            <w:proofErr w:type="spellEnd"/>
            <w:r>
              <w:rPr>
                <w:color w:val="262626"/>
              </w:rPr>
              <w:t xml:space="preserve"> file (see Task 1). </w:t>
            </w:r>
          </w:p>
          <w:p w14:paraId="05CBBF93" w14:textId="77777777" w:rsidR="003E7963" w:rsidRDefault="00000000">
            <w:pPr>
              <w:spacing w:after="0"/>
              <w:ind w:right="48"/>
              <w:jc w:val="both"/>
            </w:pPr>
            <w:r>
              <w:rPr>
                <w:color w:val="262626"/>
              </w:rPr>
              <w:t xml:space="preserve">It should contain ALL the DDL CREATE DATABASE/TABLE as well as INSERT SQL statements you used to create the database and insert appropriate data.  </w:t>
            </w:r>
          </w:p>
        </w:tc>
      </w:tr>
      <w:tr w:rsidR="003E7963" w14:paraId="384DA5A4" w14:textId="77777777">
        <w:trPr>
          <w:trHeight w:val="548"/>
        </w:trPr>
        <w:tc>
          <w:tcPr>
            <w:tcW w:w="437" w:type="dxa"/>
            <w:tcBorders>
              <w:top w:val="single" w:sz="4" w:space="0" w:color="000000"/>
              <w:left w:val="single" w:sz="4" w:space="0" w:color="000000"/>
              <w:bottom w:val="single" w:sz="4" w:space="0" w:color="000000"/>
              <w:right w:val="single" w:sz="4" w:space="0" w:color="000000"/>
            </w:tcBorders>
          </w:tcPr>
          <w:p w14:paraId="19ABC3AB" w14:textId="77777777" w:rsidR="003E7963" w:rsidRDefault="00000000">
            <w:pPr>
              <w:spacing w:after="0"/>
            </w:pPr>
            <w:r>
              <w:rPr>
                <w:color w:val="262626"/>
              </w:rPr>
              <w:t xml:space="preserve">2 </w:t>
            </w:r>
          </w:p>
        </w:tc>
        <w:tc>
          <w:tcPr>
            <w:tcW w:w="2393" w:type="dxa"/>
            <w:tcBorders>
              <w:top w:val="single" w:sz="4" w:space="0" w:color="000000"/>
              <w:left w:val="single" w:sz="4" w:space="0" w:color="000000"/>
              <w:bottom w:val="single" w:sz="4" w:space="0" w:color="000000"/>
              <w:right w:val="single" w:sz="4" w:space="0" w:color="000000"/>
            </w:tcBorders>
          </w:tcPr>
          <w:p w14:paraId="6D7E4711" w14:textId="77777777" w:rsidR="003E7963" w:rsidRDefault="00000000">
            <w:pPr>
              <w:spacing w:after="0"/>
            </w:pPr>
            <w:proofErr w:type="spellStart"/>
            <w:r>
              <w:t>sql_queries.sql</w:t>
            </w:r>
            <w:proofErr w:type="spellEnd"/>
            <w:r>
              <w:t xml:space="preserve"> </w:t>
            </w:r>
          </w:p>
        </w:tc>
        <w:tc>
          <w:tcPr>
            <w:tcW w:w="6239" w:type="dxa"/>
            <w:tcBorders>
              <w:top w:val="single" w:sz="4" w:space="0" w:color="000000"/>
              <w:left w:val="single" w:sz="4" w:space="0" w:color="000000"/>
              <w:bottom w:val="single" w:sz="4" w:space="0" w:color="000000"/>
              <w:right w:val="single" w:sz="4" w:space="0" w:color="000000"/>
            </w:tcBorders>
          </w:tcPr>
          <w:p w14:paraId="2079501D" w14:textId="77777777" w:rsidR="003E7963" w:rsidRDefault="00000000">
            <w:pPr>
              <w:spacing w:after="0"/>
            </w:pPr>
            <w:r>
              <w:rPr>
                <w:color w:val="262626"/>
              </w:rPr>
              <w:t>This file should be a .</w:t>
            </w:r>
            <w:proofErr w:type="spellStart"/>
            <w:r>
              <w:rPr>
                <w:color w:val="262626"/>
              </w:rPr>
              <w:t>sql</w:t>
            </w:r>
            <w:proofErr w:type="spellEnd"/>
            <w:r>
              <w:rPr>
                <w:color w:val="262626"/>
              </w:rPr>
              <w:t xml:space="preserve"> file (see Task 1). </w:t>
            </w:r>
          </w:p>
          <w:p w14:paraId="69032274" w14:textId="77777777" w:rsidR="003E7963" w:rsidRDefault="00000000">
            <w:pPr>
              <w:spacing w:after="0"/>
            </w:pPr>
            <w:r>
              <w:rPr>
                <w:color w:val="262626"/>
              </w:rPr>
              <w:t xml:space="preserve">It should contain ALL the SQL query statements you used.  </w:t>
            </w:r>
          </w:p>
        </w:tc>
      </w:tr>
      <w:tr w:rsidR="003E7963" w14:paraId="61E4FCCB" w14:textId="77777777">
        <w:trPr>
          <w:trHeight w:val="1351"/>
        </w:trPr>
        <w:tc>
          <w:tcPr>
            <w:tcW w:w="437" w:type="dxa"/>
            <w:tcBorders>
              <w:top w:val="single" w:sz="4" w:space="0" w:color="000000"/>
              <w:left w:val="single" w:sz="4" w:space="0" w:color="000000"/>
              <w:bottom w:val="single" w:sz="4" w:space="0" w:color="000000"/>
              <w:right w:val="single" w:sz="4" w:space="0" w:color="000000"/>
            </w:tcBorders>
          </w:tcPr>
          <w:p w14:paraId="15D854D4" w14:textId="77777777" w:rsidR="003E7963" w:rsidRDefault="00000000">
            <w:pPr>
              <w:spacing w:after="0"/>
            </w:pPr>
            <w:r>
              <w:rPr>
                <w:color w:val="262626"/>
              </w:rPr>
              <w:t xml:space="preserve">3 </w:t>
            </w:r>
          </w:p>
        </w:tc>
        <w:tc>
          <w:tcPr>
            <w:tcW w:w="2393" w:type="dxa"/>
            <w:tcBorders>
              <w:top w:val="single" w:sz="4" w:space="0" w:color="000000"/>
              <w:left w:val="single" w:sz="4" w:space="0" w:color="000000"/>
              <w:bottom w:val="single" w:sz="4" w:space="0" w:color="000000"/>
              <w:right w:val="single" w:sz="4" w:space="0" w:color="000000"/>
            </w:tcBorders>
          </w:tcPr>
          <w:p w14:paraId="273B1119" w14:textId="77777777" w:rsidR="003E7963" w:rsidRDefault="00000000">
            <w:pPr>
              <w:spacing w:after="112"/>
            </w:pPr>
            <w:r>
              <w:t xml:space="preserve">website.zip </w:t>
            </w:r>
          </w:p>
          <w:p w14:paraId="200BBBE2" w14:textId="3BBDBC82" w:rsidR="003E7963" w:rsidDel="00CF66B8" w:rsidRDefault="00000000">
            <w:pPr>
              <w:spacing w:after="110"/>
              <w:rPr>
                <w:del w:id="23" w:author="Joe Appleton" w:date="2023-11-01T07:16:00Z"/>
              </w:rPr>
            </w:pPr>
            <w:del w:id="24" w:author="Joe Appleton" w:date="2023-11-01T07:16:00Z">
              <w:r w:rsidDel="00CF66B8">
                <w:rPr>
                  <w:color w:val="262626"/>
                </w:rPr>
                <w:delText xml:space="preserve">Must include index.php </w:delText>
              </w:r>
            </w:del>
          </w:p>
          <w:p w14:paraId="7D3391BC" w14:textId="78F58B8F" w:rsidR="003E7963" w:rsidRDefault="00000000">
            <w:pPr>
              <w:spacing w:after="0"/>
            </w:pPr>
            <w:del w:id="25" w:author="Joe Appleton" w:date="2023-11-01T07:16:00Z">
              <w:r w:rsidDel="00CF66B8">
                <w:rPr>
                  <w:color w:val="262626"/>
                </w:rPr>
                <w:delText>&amp; db_connect.php</w:delText>
              </w:r>
            </w:del>
            <w:r>
              <w:rPr>
                <w:color w:val="262626"/>
              </w:rPr>
              <w:t xml:space="preserve"> </w:t>
            </w:r>
          </w:p>
        </w:tc>
        <w:tc>
          <w:tcPr>
            <w:tcW w:w="6239" w:type="dxa"/>
            <w:tcBorders>
              <w:top w:val="single" w:sz="4" w:space="0" w:color="000000"/>
              <w:left w:val="single" w:sz="4" w:space="0" w:color="000000"/>
              <w:bottom w:val="single" w:sz="4" w:space="0" w:color="000000"/>
              <w:right w:val="single" w:sz="4" w:space="0" w:color="000000"/>
            </w:tcBorders>
          </w:tcPr>
          <w:p w14:paraId="3E6AC1D3" w14:textId="77777777" w:rsidR="003E7963" w:rsidRDefault="00000000">
            <w:pPr>
              <w:spacing w:after="0"/>
            </w:pPr>
            <w:r>
              <w:rPr>
                <w:color w:val="262626"/>
              </w:rPr>
              <w:t xml:space="preserve">This is a </w:t>
            </w:r>
            <w:r w:rsidRPr="00CF66B8">
              <w:rPr>
                <w:b/>
                <w:bCs/>
                <w:color w:val="262626"/>
                <w:rPrChange w:id="26" w:author="Joe Appleton" w:date="2023-11-01T07:16:00Z">
                  <w:rPr>
                    <w:color w:val="262626"/>
                  </w:rPr>
                </w:rPrChange>
              </w:rPr>
              <w:t>zip</w:t>
            </w:r>
            <w:r>
              <w:rPr>
                <w:color w:val="262626"/>
              </w:rPr>
              <w:t xml:space="preserve"> folder. </w:t>
            </w:r>
          </w:p>
          <w:p w14:paraId="209A7E1E" w14:textId="446FCCBA" w:rsidR="003E7963" w:rsidRDefault="006D1F36">
            <w:pPr>
              <w:spacing w:after="0"/>
              <w:ind w:right="48"/>
              <w:jc w:val="both"/>
            </w:pPr>
            <w:ins w:id="27" w:author="Joe Appleton" w:date="2023-11-01T07:27:00Z">
              <w:r>
                <w:t xml:space="preserve">This will be a compressed folder containing your Node.js project. In the root of the folder, there should be a </w:t>
              </w:r>
              <w:proofErr w:type="spellStart"/>
              <w:r>
                <w:t>package.json</w:t>
              </w:r>
              <w:proofErr w:type="spellEnd"/>
              <w:r>
                <w:t xml:space="preserve"> file (generated through NPM </w:t>
              </w:r>
              <w:proofErr w:type="spellStart"/>
              <w:r>
                <w:t>init</w:t>
              </w:r>
              <w:proofErr w:type="spellEnd"/>
              <w:r>
                <w:t xml:space="preserve">). The </w:t>
              </w:r>
              <w:proofErr w:type="spellStart"/>
              <w:r>
                <w:t>package.json</w:t>
              </w:r>
              <w:proofErr w:type="spellEnd"/>
              <w:r>
                <w:t xml:space="preserve"> file must include the script "start" that will run your program (e.g., "start": "</w:t>
              </w:r>
              <w:proofErr w:type="spellStart"/>
              <w:r>
                <w:t>nodemon</w:t>
              </w:r>
              <w:proofErr w:type="spellEnd"/>
              <w:r>
                <w:t xml:space="preserve"> index.js"). As your dependencies are in the </w:t>
              </w:r>
              <w:proofErr w:type="spellStart"/>
              <w:r>
                <w:t>p.json</w:t>
              </w:r>
              <w:proofErr w:type="spellEnd"/>
              <w:r>
                <w:t xml:space="preserve"> file, </w:t>
              </w:r>
              <w:r>
                <w:rPr>
                  <w:rStyle w:val="Strong"/>
                  <w:color w:val="0E101A"/>
                </w:rPr>
                <w:t>please delete the node modules folder </w:t>
              </w:r>
              <w:r>
                <w:t>before zipping. Before running your program, we will run the "</w:t>
              </w:r>
              <w:proofErr w:type="spellStart"/>
              <w:r>
                <w:t>db_setup.sql</w:t>
              </w:r>
              <w:proofErr w:type="spellEnd"/>
              <w:r>
                <w:t xml:space="preserve">" file; you should ensure this file is </w:t>
              </w:r>
            </w:ins>
            <w:ins w:id="28" w:author="Joe Appleton" w:date="2023-11-01T07:28:00Z">
              <w:r>
                <w:t>up to date</w:t>
              </w:r>
            </w:ins>
            <w:ins w:id="29" w:author="Joe Appleton" w:date="2023-11-01T07:27:00Z">
              <w:r>
                <w:t>. </w:t>
              </w:r>
            </w:ins>
            <w:del w:id="30" w:author="Joe Appleton" w:date="2023-11-01T07:17:00Z">
              <w:r w:rsidR="00000000" w:rsidDel="00CF66B8">
                <w:rPr>
                  <w:color w:val="262626"/>
                </w:rPr>
                <w:delText xml:space="preserve">It should contain all the source code and files you used to create your website (PHP, CSS and HTML files). It must have a file called index.php that will be </w:delText>
              </w:r>
              <w:r w:rsidR="00000000" w:rsidDel="00CF66B8">
                <w:rPr>
                  <w:b/>
                  <w:color w:val="262626"/>
                </w:rPr>
                <w:delText>the first file to be run</w:delText>
              </w:r>
              <w:r w:rsidR="00000000" w:rsidDel="00CF66B8">
                <w:rPr>
                  <w:color w:val="262626"/>
                </w:rPr>
                <w:delText xml:space="preserve">. You will also be given a file db_connect.php (see Task 4). </w:delText>
              </w:r>
            </w:del>
          </w:p>
        </w:tc>
      </w:tr>
      <w:tr w:rsidR="003E7963" w14:paraId="6F4357D7" w14:textId="77777777">
        <w:trPr>
          <w:trHeight w:val="816"/>
        </w:trPr>
        <w:tc>
          <w:tcPr>
            <w:tcW w:w="437" w:type="dxa"/>
            <w:tcBorders>
              <w:top w:val="single" w:sz="4" w:space="0" w:color="000000"/>
              <w:left w:val="single" w:sz="4" w:space="0" w:color="000000"/>
              <w:bottom w:val="single" w:sz="4" w:space="0" w:color="000000"/>
              <w:right w:val="single" w:sz="4" w:space="0" w:color="000000"/>
            </w:tcBorders>
          </w:tcPr>
          <w:p w14:paraId="28C2E4EB" w14:textId="77777777" w:rsidR="003E7963" w:rsidRDefault="00000000">
            <w:pPr>
              <w:spacing w:after="0"/>
            </w:pPr>
            <w:r>
              <w:rPr>
                <w:color w:val="262626"/>
              </w:rPr>
              <w:t xml:space="preserve">4 </w:t>
            </w:r>
          </w:p>
        </w:tc>
        <w:tc>
          <w:tcPr>
            <w:tcW w:w="2393" w:type="dxa"/>
            <w:tcBorders>
              <w:top w:val="single" w:sz="4" w:space="0" w:color="000000"/>
              <w:left w:val="single" w:sz="4" w:space="0" w:color="000000"/>
              <w:bottom w:val="single" w:sz="4" w:space="0" w:color="000000"/>
              <w:right w:val="single" w:sz="4" w:space="0" w:color="000000"/>
            </w:tcBorders>
          </w:tcPr>
          <w:p w14:paraId="57D4D7CC" w14:textId="77777777" w:rsidR="003E7963" w:rsidRDefault="00000000">
            <w:pPr>
              <w:spacing w:after="0"/>
            </w:pPr>
            <w:r>
              <w:t>report.pdf</w:t>
            </w:r>
            <w:r>
              <w:rPr>
                <w:color w:val="262626"/>
              </w:rPr>
              <w:t xml:space="preserve"> </w:t>
            </w:r>
          </w:p>
        </w:tc>
        <w:tc>
          <w:tcPr>
            <w:tcW w:w="6239" w:type="dxa"/>
            <w:tcBorders>
              <w:top w:val="single" w:sz="4" w:space="0" w:color="000000"/>
              <w:left w:val="single" w:sz="4" w:space="0" w:color="000000"/>
              <w:bottom w:val="single" w:sz="4" w:space="0" w:color="000000"/>
              <w:right w:val="single" w:sz="4" w:space="0" w:color="000000"/>
            </w:tcBorders>
          </w:tcPr>
          <w:p w14:paraId="1B679171" w14:textId="77777777" w:rsidR="003E7963" w:rsidRDefault="00000000">
            <w:pPr>
              <w:spacing w:after="0"/>
              <w:ind w:right="48"/>
              <w:jc w:val="both"/>
            </w:pPr>
            <w:r>
              <w:rPr>
                <w:color w:val="262626"/>
              </w:rPr>
              <w:t xml:space="preserve">This is a PDF document. It should contain the business rules as well as ERD, relational schema, and description of the website – please see Section 6. </w:t>
            </w:r>
          </w:p>
        </w:tc>
      </w:tr>
    </w:tbl>
    <w:p w14:paraId="058DD15D" w14:textId="77777777" w:rsidR="003E7963" w:rsidRDefault="00000000">
      <w:pPr>
        <w:spacing w:after="135"/>
      </w:pPr>
      <w:r>
        <w:rPr>
          <w:color w:val="C00000"/>
          <w:sz w:val="24"/>
        </w:rPr>
        <w:t xml:space="preserve"> </w:t>
      </w:r>
    </w:p>
    <w:p w14:paraId="76B299D9" w14:textId="09948C0A" w:rsidR="003E7963" w:rsidRDefault="00000000" w:rsidP="00134769">
      <w:pPr>
        <w:spacing w:after="3" w:line="369" w:lineRule="auto"/>
        <w:ind w:left="-5" w:hanging="10"/>
        <w:jc w:val="both"/>
      </w:pPr>
      <w:r>
        <w:rPr>
          <w:b/>
          <w:color w:val="C00000"/>
          <w:sz w:val="24"/>
          <w:u w:val="single" w:color="C00000"/>
        </w:rPr>
        <w:lastRenderedPageBreak/>
        <w:t>IMPORTANT</w:t>
      </w:r>
      <w:r>
        <w:rPr>
          <w:b/>
          <w:color w:val="C00000"/>
          <w:sz w:val="24"/>
        </w:rPr>
        <w:t>:</w:t>
      </w:r>
      <w:r>
        <w:rPr>
          <w:color w:val="C00000"/>
          <w:sz w:val="24"/>
        </w:rPr>
        <w:t xml:space="preserve"> </w:t>
      </w:r>
      <w:r>
        <w:rPr>
          <w:b/>
        </w:rPr>
        <w:t xml:space="preserve">you can use your own laptops to do the work with </w:t>
      </w:r>
      <w:proofErr w:type="spellStart"/>
      <w:r>
        <w:rPr>
          <w:b/>
        </w:rPr>
        <w:t>Laragon</w:t>
      </w:r>
      <w:proofErr w:type="spellEnd"/>
      <w:ins w:id="31" w:author="Joe Appleton" w:date="2023-11-01T07:31:00Z">
        <w:r w:rsidR="006D1F36">
          <w:rPr>
            <w:b/>
          </w:rPr>
          <w:t xml:space="preserve">, </w:t>
        </w:r>
      </w:ins>
      <w:del w:id="32" w:author="Joe Appleton" w:date="2023-11-01T07:31:00Z">
        <w:r w:rsidDel="006D1F36">
          <w:rPr>
            <w:b/>
          </w:rPr>
          <w:delText xml:space="preserve"> or </w:delText>
        </w:r>
      </w:del>
      <w:ins w:id="33" w:author="Joe Appleton" w:date="2023-11-01T07:31:00Z">
        <w:r w:rsidR="006D1F36">
          <w:rPr>
            <w:b/>
          </w:rPr>
          <w:t xml:space="preserve">or stand-alone installs of Node.js and </w:t>
        </w:r>
        <w:proofErr w:type="spellStart"/>
        <w:r w:rsidR="006D1F36">
          <w:rPr>
            <w:b/>
          </w:rPr>
          <w:t>MySql</w:t>
        </w:r>
      </w:ins>
      <w:proofErr w:type="spellEnd"/>
      <w:ins w:id="34" w:author="Joe Appleton" w:date="2023-11-01T07:32:00Z">
        <w:r w:rsidR="006D1F36">
          <w:rPr>
            <w:b/>
          </w:rPr>
          <w:t>,</w:t>
        </w:r>
      </w:ins>
      <w:del w:id="35" w:author="Joe Appleton" w:date="2023-11-01T07:31:00Z">
        <w:r w:rsidDel="006D1F36">
          <w:rPr>
            <w:b/>
          </w:rPr>
          <w:delText>MAMP</w:delText>
        </w:r>
      </w:del>
      <w:r>
        <w:rPr>
          <w:b/>
        </w:rPr>
        <w:t xml:space="preserve"> but you </w:t>
      </w:r>
      <w:ins w:id="36" w:author="Joe Appleton" w:date="2023-11-01T07:32:00Z">
        <w:r w:rsidR="006D1F36">
          <w:rPr>
            <w:b/>
          </w:rPr>
          <w:t xml:space="preserve">must </w:t>
        </w:r>
      </w:ins>
      <w:del w:id="37" w:author="Joe Appleton" w:date="2023-11-01T07:32:00Z">
        <w:r w:rsidDel="006D1F36">
          <w:rPr>
            <w:b/>
          </w:rPr>
          <w:delText xml:space="preserve">have to </w:delText>
        </w:r>
      </w:del>
      <w:r>
        <w:rPr>
          <w:b/>
        </w:rPr>
        <w:t xml:space="preserve">test it out on the </w:t>
      </w:r>
      <w:proofErr w:type="spellStart"/>
      <w:r>
        <w:rPr>
          <w:b/>
        </w:rPr>
        <w:t>Laragon</w:t>
      </w:r>
      <w:proofErr w:type="spellEnd"/>
      <w:r>
        <w:rPr>
          <w:b/>
        </w:rPr>
        <w:t xml:space="preserve"> set-up we have provided via Azure Labs before submitting the work. If it does not run on Azure Labs, you run the risk of failing your coursework! </w:t>
      </w:r>
    </w:p>
    <w:p w14:paraId="3CC5140A" w14:textId="77777777" w:rsidR="003E7963" w:rsidRDefault="00000000">
      <w:pPr>
        <w:spacing w:after="0"/>
      </w:pPr>
      <w:r>
        <w:rPr>
          <w:color w:val="2F5496"/>
          <w:sz w:val="24"/>
        </w:rPr>
        <w:t xml:space="preserve"> </w:t>
      </w:r>
    </w:p>
    <w:p w14:paraId="6F9EA75C" w14:textId="77777777" w:rsidR="003E7963" w:rsidRDefault="00000000">
      <w:pPr>
        <w:spacing w:after="92"/>
        <w:ind w:left="-5" w:hanging="10"/>
      </w:pPr>
      <w:r>
        <w:rPr>
          <w:color w:val="2F5496"/>
          <w:sz w:val="24"/>
          <w:u w:val="single" w:color="2F5496"/>
        </w:rPr>
        <w:t>Extensions, Late Submissions and Academic Integrity:</w:t>
      </w:r>
      <w:r>
        <w:rPr>
          <w:color w:val="2F5496"/>
          <w:sz w:val="24"/>
        </w:rPr>
        <w:t xml:space="preserve">  </w:t>
      </w:r>
    </w:p>
    <w:p w14:paraId="34876B8F" w14:textId="77777777" w:rsidR="003E7963" w:rsidRDefault="00000000">
      <w:pPr>
        <w:spacing w:after="147"/>
        <w:ind w:left="-5" w:right="2" w:hanging="10"/>
      </w:pPr>
      <w:r>
        <w:rPr>
          <w:color w:val="262626"/>
        </w:rPr>
        <w:t xml:space="preserve">Coursework will be routinely checked for academic misconduct: </w:t>
      </w:r>
    </w:p>
    <w:p w14:paraId="4A361F72" w14:textId="77777777" w:rsidR="003E7963" w:rsidRDefault="00000000">
      <w:pPr>
        <w:numPr>
          <w:ilvl w:val="0"/>
          <w:numId w:val="2"/>
        </w:numPr>
        <w:spacing w:after="27" w:line="365" w:lineRule="auto"/>
        <w:ind w:right="1" w:hanging="360"/>
      </w:pPr>
      <w:r>
        <w:rPr>
          <w:color w:val="262626"/>
        </w:rPr>
        <w:t xml:space="preserve">Please refer to your Student Handbook and the advice given on </w:t>
      </w:r>
      <w:proofErr w:type="spellStart"/>
      <w:r>
        <w:rPr>
          <w:color w:val="262626"/>
        </w:rPr>
        <w:t>SurreyLearn</w:t>
      </w:r>
      <w:proofErr w:type="spellEnd"/>
      <w:r>
        <w:rPr>
          <w:color w:val="262626"/>
        </w:rPr>
        <w:t xml:space="preserve"> on plagiarism and collusion and make sure that you understand the regulations.  </w:t>
      </w:r>
    </w:p>
    <w:p w14:paraId="196131BB" w14:textId="77777777" w:rsidR="003E7963" w:rsidRDefault="00000000">
      <w:pPr>
        <w:numPr>
          <w:ilvl w:val="0"/>
          <w:numId w:val="2"/>
        </w:numPr>
        <w:spacing w:after="117"/>
        <w:ind w:right="1" w:hanging="360"/>
      </w:pPr>
      <w:r>
        <w:rPr>
          <w:color w:val="262626"/>
        </w:rPr>
        <w:t xml:space="preserve">If you are in any doubt, please seek advice from your Module Leader or Personal Tutor. </w:t>
      </w:r>
    </w:p>
    <w:p w14:paraId="40BD9A31" w14:textId="77777777" w:rsidR="003E7963" w:rsidRDefault="00000000">
      <w:pPr>
        <w:spacing w:after="112"/>
      </w:pPr>
      <w:r>
        <w:rPr>
          <w:color w:val="262626"/>
        </w:rPr>
        <w:t xml:space="preserve"> </w:t>
      </w:r>
    </w:p>
    <w:p w14:paraId="44D119AD" w14:textId="1FA2FD22" w:rsidR="003E7963" w:rsidRDefault="00000000">
      <w:pPr>
        <w:spacing w:after="34" w:line="359" w:lineRule="auto"/>
        <w:ind w:left="-5" w:right="2" w:hanging="10"/>
      </w:pPr>
      <w:r>
        <w:rPr>
          <w:color w:val="262626"/>
        </w:rPr>
        <w:t>Students are reminded of the University policy on late submission of coursework as outlined in the Student Handbook</w:t>
      </w:r>
      <w:del w:id="38" w:author="Joe Appleton" w:date="2023-11-01T07:41:00Z">
        <w:r w:rsidDel="00134769">
          <w:rPr>
            <w:color w:val="262626"/>
          </w:rPr>
          <w:delText>:</w:delText>
        </w:r>
      </w:del>
      <w:r>
        <w:rPr>
          <w:color w:val="262626"/>
        </w:rPr>
        <w:t xml:space="preserve"> </w:t>
      </w:r>
    </w:p>
    <w:p w14:paraId="2DA6F062" w14:textId="77777777" w:rsidR="00134769" w:rsidRDefault="00134769" w:rsidP="000B2D15">
      <w:pPr>
        <w:pStyle w:val="ListParagraph"/>
        <w:numPr>
          <w:ilvl w:val="0"/>
          <w:numId w:val="10"/>
        </w:numPr>
        <w:spacing w:after="154"/>
        <w:ind w:right="1"/>
        <w:rPr>
          <w:ins w:id="39" w:author="Joe Appleton" w:date="2023-11-01T07:42:00Z"/>
        </w:rPr>
        <w:pPrChange w:id="40" w:author="Joe Appleton" w:date="2023-11-01T07:43:00Z">
          <w:pPr>
            <w:numPr>
              <w:numId w:val="2"/>
            </w:numPr>
            <w:spacing w:after="154"/>
            <w:ind w:left="720" w:right="1"/>
          </w:pPr>
        </w:pPrChange>
      </w:pPr>
      <w:ins w:id="41" w:author="Joe Appleton" w:date="2023-11-01T07:42:00Z">
        <w:r>
          <w:t xml:space="preserve">Deadlines are very strict: if you have a 4:00pm deadline then 4:00:01 pm is considered LATE (even by 1 second).   Depending how late your submission is; your grade will be adjusted as follows: </w:t>
        </w:r>
      </w:ins>
    </w:p>
    <w:p w14:paraId="7860B431" w14:textId="62A031CE" w:rsidR="00134769" w:rsidRDefault="00134769" w:rsidP="000B2D15">
      <w:pPr>
        <w:pStyle w:val="ListParagraph"/>
        <w:numPr>
          <w:ilvl w:val="1"/>
          <w:numId w:val="10"/>
        </w:numPr>
        <w:spacing w:after="154"/>
        <w:ind w:right="1"/>
        <w:rPr>
          <w:ins w:id="42" w:author="Joe Appleton" w:date="2023-11-01T07:42:00Z"/>
        </w:rPr>
        <w:pPrChange w:id="43" w:author="Joe Appleton" w:date="2023-11-01T07:43:00Z">
          <w:pPr>
            <w:numPr>
              <w:numId w:val="2"/>
            </w:numPr>
            <w:spacing w:after="154"/>
            <w:ind w:left="720" w:right="1"/>
          </w:pPr>
        </w:pPrChange>
      </w:pPr>
      <w:ins w:id="44" w:author="Joe Appleton" w:date="2023-11-01T07:42:00Z">
        <w:r>
          <w:t xml:space="preserve">up to 48-hours (2 calendar days) after the deadline: </w:t>
        </w:r>
      </w:ins>
      <w:ins w:id="45" w:author="Joe Appleton" w:date="2023-11-01T07:44:00Z">
        <w:r w:rsidR="000B2D15">
          <w:t xml:space="preserve">your mark </w:t>
        </w:r>
      </w:ins>
      <w:ins w:id="46" w:author="Joe Appleton" w:date="2023-11-01T07:42:00Z">
        <w:r>
          <w:t xml:space="preserve">will be reduced by 10 percentage points. </w:t>
        </w:r>
      </w:ins>
    </w:p>
    <w:p w14:paraId="30EDBEC7" w14:textId="38E5A50C" w:rsidR="00134769" w:rsidRDefault="00134769" w:rsidP="000B2D15">
      <w:pPr>
        <w:pStyle w:val="ListParagraph"/>
        <w:numPr>
          <w:ilvl w:val="1"/>
          <w:numId w:val="10"/>
        </w:numPr>
        <w:spacing w:after="154"/>
        <w:ind w:right="1"/>
        <w:rPr>
          <w:ins w:id="47" w:author="Joe Appleton" w:date="2023-11-01T07:42:00Z"/>
        </w:rPr>
        <w:pPrChange w:id="48" w:author="Joe Appleton" w:date="2023-11-01T07:43:00Z">
          <w:pPr>
            <w:numPr>
              <w:numId w:val="2"/>
            </w:numPr>
            <w:spacing w:after="154"/>
            <w:ind w:left="720" w:right="1"/>
          </w:pPr>
        </w:pPrChange>
      </w:pPr>
      <w:ins w:id="49" w:author="Joe Appleton" w:date="2023-11-01T07:42:00Z">
        <w:r>
          <w:t xml:space="preserve">between 48-hours (2 calendar days) and 120-hours (5 calendar days): the mark given will be the </w:t>
        </w:r>
      </w:ins>
      <w:ins w:id="50" w:author="Joe Appleton" w:date="2023-11-01T07:43:00Z">
        <w:r w:rsidR="000B2D15">
          <w:t>p</w:t>
        </w:r>
      </w:ins>
      <w:ins w:id="51" w:author="Joe Appleton" w:date="2023-11-01T07:42:00Z">
        <w:r>
          <w:t>ass mark (</w:t>
        </w:r>
      </w:ins>
      <w:ins w:id="52" w:author="Joe Appleton" w:date="2023-11-01T07:43:00Z">
        <w:r w:rsidR="000B2D15">
          <w:t>40</w:t>
        </w:r>
      </w:ins>
      <w:ins w:id="53" w:author="Joe Appleton" w:date="2023-11-01T07:42:00Z">
        <w:r>
          <w:t xml:space="preserve">%). </w:t>
        </w:r>
      </w:ins>
    </w:p>
    <w:p w14:paraId="2BBC9F40" w14:textId="66827EDE" w:rsidR="00134769" w:rsidRDefault="00134769" w:rsidP="000B2D15">
      <w:pPr>
        <w:pStyle w:val="ListParagraph"/>
        <w:numPr>
          <w:ilvl w:val="1"/>
          <w:numId w:val="10"/>
        </w:numPr>
        <w:spacing w:after="154"/>
        <w:ind w:right="1"/>
        <w:rPr>
          <w:ins w:id="54" w:author="Joe Appleton" w:date="2023-11-01T07:42:00Z"/>
        </w:rPr>
        <w:pPrChange w:id="55" w:author="Joe Appleton" w:date="2023-11-01T07:43:00Z">
          <w:pPr>
            <w:numPr>
              <w:numId w:val="2"/>
            </w:numPr>
            <w:spacing w:after="154"/>
            <w:ind w:left="720" w:right="1"/>
          </w:pPr>
        </w:pPrChange>
      </w:pPr>
      <w:ins w:id="56" w:author="Joe Appleton" w:date="2023-11-01T07:42:00Z">
        <w:r>
          <w:t xml:space="preserve">from 4.00:01pm on the fifth day after the deadline (120 hours), or not submitted at all:  0 will be given.  </w:t>
        </w:r>
      </w:ins>
    </w:p>
    <w:p w14:paraId="24D2CD74" w14:textId="7DF23800" w:rsidR="003E7963" w:rsidDel="00134769" w:rsidRDefault="00134769" w:rsidP="000B2D15">
      <w:pPr>
        <w:spacing w:after="110"/>
        <w:rPr>
          <w:del w:id="57" w:author="Joe Appleton" w:date="2023-11-01T07:42:00Z"/>
        </w:rPr>
        <w:pPrChange w:id="58" w:author="Joe Appleton" w:date="2023-11-01T07:44:00Z">
          <w:pPr>
            <w:spacing w:after="110"/>
          </w:pPr>
        </w:pPrChange>
      </w:pPr>
      <w:ins w:id="59" w:author="Joe Appleton" w:date="2023-11-01T07:42:00Z">
        <w:r>
          <w:t xml:space="preserve">For further information see General Regulations: para 120.  </w:t>
        </w:r>
      </w:ins>
      <w:del w:id="60" w:author="Joe Appleton" w:date="2023-11-01T07:42:00Z">
        <w:r w:rsidR="00000000" w:rsidRPr="00134769" w:rsidDel="00134769">
          <w:rPr>
            <w:color w:val="262626"/>
          </w:rPr>
          <w:delText xml:space="preserve">10 percentage points penalty per 24 hours for a maximum period of 48 hours </w:delText>
        </w:r>
      </w:del>
    </w:p>
    <w:p w14:paraId="37DFF529" w14:textId="77777777" w:rsidR="00134769" w:rsidRDefault="00134769" w:rsidP="000B2D15">
      <w:pPr>
        <w:spacing w:after="154"/>
        <w:ind w:right="1"/>
        <w:rPr>
          <w:ins w:id="61" w:author="Joe Appleton" w:date="2023-11-01T07:42:00Z"/>
        </w:rPr>
        <w:pPrChange w:id="62" w:author="Joe Appleton" w:date="2023-11-01T07:44:00Z">
          <w:pPr>
            <w:numPr>
              <w:numId w:val="2"/>
            </w:numPr>
            <w:spacing w:after="154"/>
            <w:ind w:left="720" w:right="1" w:hanging="360"/>
          </w:pPr>
        </w:pPrChange>
      </w:pPr>
    </w:p>
    <w:p w14:paraId="4620992E" w14:textId="63E78F90" w:rsidR="003E7963" w:rsidDel="00134769" w:rsidRDefault="00000000">
      <w:pPr>
        <w:numPr>
          <w:ilvl w:val="0"/>
          <w:numId w:val="2"/>
        </w:numPr>
        <w:spacing w:after="0" w:line="366" w:lineRule="auto"/>
        <w:ind w:right="1" w:hanging="360"/>
        <w:rPr>
          <w:del w:id="63" w:author="Joe Appleton" w:date="2023-11-01T07:42:00Z"/>
        </w:rPr>
      </w:pPr>
      <w:del w:id="64" w:author="Joe Appleton" w:date="2023-11-01T07:42:00Z">
        <w:r w:rsidDel="00134769">
          <w:rPr>
            <w:color w:val="262626"/>
          </w:rPr>
          <w:delText>You will get a Zero mark if you submit after the 48 hours (</w:delText>
        </w:r>
        <w:r w:rsidDel="00134769">
          <w:rPr>
            <w:color w:val="262626"/>
            <w:u w:val="single" w:color="262626"/>
          </w:rPr>
          <w:delText>no submission will be allowed after</w:delText>
        </w:r>
        <w:r w:rsidDel="00134769">
          <w:rPr>
            <w:color w:val="262626"/>
          </w:rPr>
          <w:delText xml:space="preserve"> </w:delText>
        </w:r>
        <w:r w:rsidDel="00134769">
          <w:rPr>
            <w:color w:val="262626"/>
            <w:u w:val="single" w:color="262626"/>
          </w:rPr>
          <w:delText>the deadline + 2 days (48 hours)</w:delText>
        </w:r>
        <w:r w:rsidDel="00134769">
          <w:rPr>
            <w:u w:val="single" w:color="262626"/>
          </w:rPr>
          <w:delText>).</w:delText>
        </w:r>
        <w:r w:rsidDel="00134769">
          <w:delText xml:space="preserve"> </w:delText>
        </w:r>
        <w:r w:rsidDel="00134769">
          <w:rPr>
            <w:color w:val="262626"/>
          </w:rPr>
          <w:delText xml:space="preserve"> </w:delText>
        </w:r>
      </w:del>
    </w:p>
    <w:p w14:paraId="6BA162D5" w14:textId="457B6892" w:rsidR="003E7963" w:rsidRDefault="00000000">
      <w:pPr>
        <w:spacing w:after="110"/>
      </w:pPr>
      <w:del w:id="65" w:author="Joe Appleton" w:date="2023-11-01T07:42:00Z">
        <w:r w:rsidDel="00134769">
          <w:rPr>
            <w:color w:val="262626"/>
          </w:rPr>
          <w:delText xml:space="preserve"> </w:delText>
        </w:r>
      </w:del>
    </w:p>
    <w:p w14:paraId="29597F84" w14:textId="77777777" w:rsidR="003E7963" w:rsidRDefault="00000000">
      <w:pPr>
        <w:spacing w:after="3" w:line="359" w:lineRule="auto"/>
        <w:ind w:left="-5" w:right="2" w:hanging="10"/>
      </w:pPr>
      <w:r>
        <w:rPr>
          <w:color w:val="262626"/>
        </w:rPr>
        <w:t xml:space="preserve">If you need to apply for Extenuating Circumstances, please read your Student Handbook or check </w:t>
      </w:r>
      <w:proofErr w:type="spellStart"/>
      <w:r>
        <w:rPr>
          <w:color w:val="262626"/>
        </w:rPr>
        <w:t>SurreyLearn</w:t>
      </w:r>
      <w:proofErr w:type="spellEnd"/>
      <w:r>
        <w:rPr>
          <w:color w:val="262626"/>
        </w:rPr>
        <w:t xml:space="preserve"> for the policy for mitigating or extenuating circumstances (ECs). </w:t>
      </w:r>
    </w:p>
    <w:p w14:paraId="697DA146" w14:textId="77777777" w:rsidR="003E7963" w:rsidRDefault="00000000">
      <w:pPr>
        <w:spacing w:after="112"/>
      </w:pPr>
      <w:r>
        <w:rPr>
          <w:color w:val="262626"/>
        </w:rPr>
        <w:t xml:space="preserve"> </w:t>
      </w:r>
    </w:p>
    <w:p w14:paraId="13A0EEB9" w14:textId="77777777" w:rsidR="003E7963" w:rsidRDefault="00000000">
      <w:pPr>
        <w:spacing w:after="172"/>
      </w:pPr>
      <w:r>
        <w:rPr>
          <w:color w:val="262626"/>
        </w:rPr>
        <w:t xml:space="preserve"> </w:t>
      </w:r>
    </w:p>
    <w:p w14:paraId="1FF2DF17" w14:textId="77777777" w:rsidR="003E7963" w:rsidRDefault="00000000">
      <w:pPr>
        <w:pStyle w:val="Heading2"/>
        <w:tabs>
          <w:tab w:val="center" w:pos="7761"/>
        </w:tabs>
        <w:ind w:left="-15" w:firstLine="0"/>
      </w:pPr>
      <w:commentRangeStart w:id="66"/>
      <w:r>
        <w:t>Feedback on EERD</w:t>
      </w:r>
      <w:r>
        <w:rPr>
          <w:color w:val="0070C0"/>
          <w:sz w:val="20"/>
        </w:rPr>
        <w:t xml:space="preserve"> </w:t>
      </w:r>
      <w:commentRangeEnd w:id="66"/>
      <w:r w:rsidR="000B2D15">
        <w:rPr>
          <w:rStyle w:val="CommentReference"/>
          <w:color w:val="000000"/>
          <w:lang w:bidi="en-GB"/>
        </w:rPr>
        <w:commentReference w:id="66"/>
      </w:r>
      <w:r>
        <w:rPr>
          <w:color w:val="0070C0"/>
          <w:sz w:val="20"/>
        </w:rPr>
        <w:tab/>
        <w:t xml:space="preserve"> </w:t>
      </w:r>
    </w:p>
    <w:p w14:paraId="43652B74" w14:textId="77777777" w:rsidR="003E7963" w:rsidRDefault="00000000">
      <w:pPr>
        <w:spacing w:after="48"/>
        <w:ind w:left="-29" w:right="-24"/>
      </w:pPr>
      <w:r>
        <w:rPr>
          <w:noProof/>
        </w:rPr>
        <mc:AlternateContent>
          <mc:Choice Requires="wpg">
            <w:drawing>
              <wp:inline distT="0" distB="0" distL="0" distR="0" wp14:anchorId="1CD8611F" wp14:editId="3412B61C">
                <wp:extent cx="5769229" cy="36576"/>
                <wp:effectExtent l="0" t="0" r="0" b="0"/>
                <wp:docPr id="21001" name="Group 21001"/>
                <wp:cNvGraphicFramePr/>
                <a:graphic xmlns:a="http://schemas.openxmlformats.org/drawingml/2006/main">
                  <a:graphicData uri="http://schemas.microsoft.com/office/word/2010/wordprocessingGroup">
                    <wpg:wgp>
                      <wpg:cNvGrpSpPr/>
                      <wpg:grpSpPr>
                        <a:xfrm>
                          <a:off x="0" y="0"/>
                          <a:ext cx="5769229" cy="36576"/>
                          <a:chOff x="0" y="0"/>
                          <a:chExt cx="5769229" cy="36576"/>
                        </a:xfrm>
                      </wpg:grpSpPr>
                      <wps:wsp>
                        <wps:cNvPr id="26329" name="Shape 26329"/>
                        <wps:cNvSpPr/>
                        <wps:spPr>
                          <a:xfrm>
                            <a:off x="0" y="2743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26330" name="Shape 26330"/>
                        <wps:cNvSpPr/>
                        <wps:spPr>
                          <a:xfrm>
                            <a:off x="0" y="0"/>
                            <a:ext cx="5769229" cy="18288"/>
                          </a:xfrm>
                          <a:custGeom>
                            <a:avLst/>
                            <a:gdLst/>
                            <a:ahLst/>
                            <a:cxnLst/>
                            <a:rect l="0" t="0" r="0" b="0"/>
                            <a:pathLst>
                              <a:path w="5769229" h="18288">
                                <a:moveTo>
                                  <a:pt x="0" y="0"/>
                                </a:moveTo>
                                <a:lnTo>
                                  <a:pt x="5769229" y="0"/>
                                </a:lnTo>
                                <a:lnTo>
                                  <a:pt x="5769229" y="18288"/>
                                </a:lnTo>
                                <a:lnTo>
                                  <a:pt x="0" y="18288"/>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inline>
            </w:drawing>
          </mc:Choice>
          <mc:Fallback xmlns:a="http://schemas.openxmlformats.org/drawingml/2006/main">
            <w:pict>
              <v:group id="Group 21001" style="width:454.27pt;height:2.88pt;mso-position-horizontal-relative:char;mso-position-vertical-relative:line" coordsize="57692,365">
                <v:shape id="Shape 26331" style="position:absolute;width:57692;height:91;left:0;top:274;" coordsize="5769229,9144" path="m0,0l5769229,0l5769229,9144l0,9144l0,0">
                  <v:stroke weight="0pt" endcap="flat" joinstyle="miter" miterlimit="10" on="false" color="#000000" opacity="0"/>
                  <v:fill on="true" color="#0070c0"/>
                </v:shape>
                <v:shape id="Shape 26332" style="position:absolute;width:57692;height:182;left:0;top:0;" coordsize="5769229,18288" path="m0,0l5769229,0l5769229,18288l0,18288l0,0">
                  <v:stroke weight="0pt" endcap="flat" joinstyle="miter" miterlimit="10" on="false" color="#000000" opacity="0"/>
                  <v:fill on="true" color="#0070c0"/>
                </v:shape>
              </v:group>
            </w:pict>
          </mc:Fallback>
        </mc:AlternateContent>
      </w:r>
    </w:p>
    <w:p w14:paraId="1B40E087" w14:textId="77777777" w:rsidR="003E7963" w:rsidRDefault="00000000">
      <w:pPr>
        <w:spacing w:after="113"/>
      </w:pPr>
      <w:r>
        <w:rPr>
          <w:color w:val="2F5496"/>
        </w:rPr>
        <w:t xml:space="preserve"> </w:t>
      </w:r>
    </w:p>
    <w:p w14:paraId="22F2574A" w14:textId="77777777" w:rsidR="003E7963" w:rsidRDefault="00000000">
      <w:pPr>
        <w:spacing w:after="1" w:line="358" w:lineRule="auto"/>
        <w:ind w:left="-5" w:right="-10" w:hanging="10"/>
        <w:jc w:val="both"/>
      </w:pPr>
      <w:r>
        <w:rPr>
          <w:color w:val="262626"/>
        </w:rPr>
        <w:t xml:space="preserve">Feedback will be given on the EERD. You will need to submit your EERD in a pdf document. Please also include your business rules so I can understand what you are trying to model in the EERD. Feedback will be given in the order that the submissions are made once the folder is open.  </w:t>
      </w:r>
    </w:p>
    <w:p w14:paraId="460B66DB" w14:textId="77777777" w:rsidR="003E7963" w:rsidRDefault="00000000">
      <w:pPr>
        <w:spacing w:after="0"/>
      </w:pPr>
      <w:r>
        <w:rPr>
          <w:color w:val="262626"/>
        </w:rPr>
        <w:t xml:space="preserve"> </w:t>
      </w:r>
    </w:p>
    <w:tbl>
      <w:tblPr>
        <w:tblStyle w:val="TableGrid"/>
        <w:tblW w:w="8927" w:type="dxa"/>
        <w:tblInd w:w="5" w:type="dxa"/>
        <w:tblCellMar>
          <w:top w:w="48" w:type="dxa"/>
          <w:left w:w="106" w:type="dxa"/>
          <w:bottom w:w="0" w:type="dxa"/>
          <w:right w:w="115" w:type="dxa"/>
        </w:tblCellMar>
        <w:tblLook w:val="04A0" w:firstRow="1" w:lastRow="0" w:firstColumn="1" w:lastColumn="0" w:noHBand="0" w:noVBand="1"/>
      </w:tblPr>
      <w:tblGrid>
        <w:gridCol w:w="2763"/>
        <w:gridCol w:w="6164"/>
      </w:tblGrid>
      <w:tr w:rsidR="003E7963" w14:paraId="38605A74" w14:textId="77777777">
        <w:trPr>
          <w:trHeight w:val="449"/>
        </w:trPr>
        <w:tc>
          <w:tcPr>
            <w:tcW w:w="2763" w:type="dxa"/>
            <w:tcBorders>
              <w:top w:val="single" w:sz="4" w:space="0" w:color="000000"/>
              <w:left w:val="single" w:sz="4" w:space="0" w:color="000000"/>
              <w:bottom w:val="single" w:sz="4" w:space="0" w:color="000000"/>
              <w:right w:val="single" w:sz="4" w:space="0" w:color="000000"/>
            </w:tcBorders>
          </w:tcPr>
          <w:p w14:paraId="3E75C982" w14:textId="77777777" w:rsidR="003E7963" w:rsidRDefault="00000000">
            <w:pPr>
              <w:spacing w:after="0"/>
              <w:ind w:left="2"/>
            </w:pPr>
            <w:r>
              <w:rPr>
                <w:color w:val="262626"/>
                <w:sz w:val="24"/>
              </w:rPr>
              <w:t xml:space="preserve">Folder to Submit </w:t>
            </w:r>
          </w:p>
        </w:tc>
        <w:tc>
          <w:tcPr>
            <w:tcW w:w="6164" w:type="dxa"/>
            <w:tcBorders>
              <w:top w:val="single" w:sz="4" w:space="0" w:color="000000"/>
              <w:left w:val="single" w:sz="4" w:space="0" w:color="000000"/>
              <w:bottom w:val="single" w:sz="4" w:space="0" w:color="000000"/>
              <w:right w:val="single" w:sz="4" w:space="0" w:color="000000"/>
            </w:tcBorders>
          </w:tcPr>
          <w:p w14:paraId="47C053EC" w14:textId="77777777" w:rsidR="003E7963" w:rsidRDefault="00000000">
            <w:pPr>
              <w:spacing w:after="0"/>
            </w:pPr>
            <w:r>
              <w:rPr>
                <w:color w:val="262626"/>
              </w:rPr>
              <w:t>Assessment - &gt; Assignment -&gt; Feedback on EERD</w:t>
            </w:r>
            <w:r>
              <w:rPr>
                <w:color w:val="262626"/>
                <w:sz w:val="24"/>
              </w:rPr>
              <w:t xml:space="preserve"> </w:t>
            </w:r>
          </w:p>
        </w:tc>
      </w:tr>
      <w:tr w:rsidR="003E7963" w14:paraId="5BB5B151" w14:textId="77777777">
        <w:trPr>
          <w:trHeight w:val="451"/>
        </w:trPr>
        <w:tc>
          <w:tcPr>
            <w:tcW w:w="2763" w:type="dxa"/>
            <w:tcBorders>
              <w:top w:val="single" w:sz="4" w:space="0" w:color="000000"/>
              <w:left w:val="single" w:sz="4" w:space="0" w:color="000000"/>
              <w:bottom w:val="single" w:sz="4" w:space="0" w:color="000000"/>
              <w:right w:val="single" w:sz="4" w:space="0" w:color="000000"/>
            </w:tcBorders>
          </w:tcPr>
          <w:p w14:paraId="637AE62F" w14:textId="77777777" w:rsidR="003E7963" w:rsidRDefault="00000000">
            <w:pPr>
              <w:spacing w:after="0"/>
              <w:ind w:left="2"/>
            </w:pPr>
            <w:r>
              <w:rPr>
                <w:color w:val="C00000"/>
                <w:sz w:val="24"/>
              </w:rPr>
              <w:lastRenderedPageBreak/>
              <w:t xml:space="preserve">Folder Opens: </w:t>
            </w:r>
          </w:p>
        </w:tc>
        <w:tc>
          <w:tcPr>
            <w:tcW w:w="6164" w:type="dxa"/>
            <w:tcBorders>
              <w:top w:val="single" w:sz="4" w:space="0" w:color="000000"/>
              <w:left w:val="single" w:sz="4" w:space="0" w:color="000000"/>
              <w:bottom w:val="single" w:sz="4" w:space="0" w:color="000000"/>
              <w:right w:val="single" w:sz="4" w:space="0" w:color="000000"/>
            </w:tcBorders>
          </w:tcPr>
          <w:p w14:paraId="7CDD954D" w14:textId="77777777" w:rsidR="003E7963" w:rsidRDefault="00000000">
            <w:pPr>
              <w:spacing w:after="0"/>
            </w:pPr>
            <w:r>
              <w:rPr>
                <w:color w:val="C00000"/>
                <w:sz w:val="24"/>
              </w:rPr>
              <w:t>31</w:t>
            </w:r>
            <w:r>
              <w:rPr>
                <w:color w:val="C00000"/>
                <w:sz w:val="24"/>
                <w:vertAlign w:val="superscript"/>
              </w:rPr>
              <w:t>st</w:t>
            </w:r>
            <w:r>
              <w:rPr>
                <w:color w:val="C00000"/>
                <w:sz w:val="24"/>
              </w:rPr>
              <w:t xml:space="preserve"> October 2022 4:00pm (Monday, Week 6) </w:t>
            </w:r>
          </w:p>
        </w:tc>
      </w:tr>
      <w:tr w:rsidR="003E7963" w14:paraId="3D43D5FF" w14:textId="77777777">
        <w:trPr>
          <w:trHeight w:val="449"/>
        </w:trPr>
        <w:tc>
          <w:tcPr>
            <w:tcW w:w="2763" w:type="dxa"/>
            <w:tcBorders>
              <w:top w:val="single" w:sz="4" w:space="0" w:color="000000"/>
              <w:left w:val="single" w:sz="4" w:space="0" w:color="000000"/>
              <w:bottom w:val="single" w:sz="4" w:space="0" w:color="000000"/>
              <w:right w:val="single" w:sz="4" w:space="0" w:color="000000"/>
            </w:tcBorders>
          </w:tcPr>
          <w:p w14:paraId="6460647D" w14:textId="77777777" w:rsidR="003E7963" w:rsidRDefault="00000000">
            <w:pPr>
              <w:spacing w:after="0"/>
              <w:ind w:left="2"/>
            </w:pPr>
            <w:r>
              <w:rPr>
                <w:color w:val="C00000"/>
                <w:sz w:val="24"/>
              </w:rPr>
              <w:t xml:space="preserve">Folder Closes: </w:t>
            </w:r>
          </w:p>
        </w:tc>
        <w:tc>
          <w:tcPr>
            <w:tcW w:w="6164" w:type="dxa"/>
            <w:tcBorders>
              <w:top w:val="single" w:sz="4" w:space="0" w:color="000000"/>
              <w:left w:val="single" w:sz="4" w:space="0" w:color="000000"/>
              <w:bottom w:val="single" w:sz="4" w:space="0" w:color="000000"/>
              <w:right w:val="single" w:sz="4" w:space="0" w:color="000000"/>
            </w:tcBorders>
          </w:tcPr>
          <w:p w14:paraId="60FBF71C" w14:textId="77777777" w:rsidR="003E7963" w:rsidRDefault="00000000">
            <w:pPr>
              <w:spacing w:after="0"/>
            </w:pPr>
            <w:r>
              <w:rPr>
                <w:color w:val="C00000"/>
                <w:sz w:val="24"/>
              </w:rPr>
              <w:t>28</w:t>
            </w:r>
            <w:r>
              <w:rPr>
                <w:color w:val="C00000"/>
                <w:sz w:val="24"/>
                <w:vertAlign w:val="superscript"/>
              </w:rPr>
              <w:t>th</w:t>
            </w:r>
            <w:r>
              <w:rPr>
                <w:color w:val="C00000"/>
                <w:sz w:val="24"/>
              </w:rPr>
              <w:t xml:space="preserve"> November 2022 4:00pm (Monday, Week 10) </w:t>
            </w:r>
          </w:p>
        </w:tc>
      </w:tr>
    </w:tbl>
    <w:p w14:paraId="6E7575E5" w14:textId="77777777" w:rsidR="003E7963" w:rsidRDefault="00000000">
      <w:pPr>
        <w:spacing w:after="113"/>
      </w:pPr>
      <w:r>
        <w:rPr>
          <w:color w:val="262626"/>
        </w:rPr>
        <w:t xml:space="preserve"> </w:t>
      </w:r>
    </w:p>
    <w:p w14:paraId="2B38BF5D" w14:textId="77777777" w:rsidR="003E7963" w:rsidRDefault="00000000">
      <w:pPr>
        <w:spacing w:after="77" w:line="359" w:lineRule="auto"/>
        <w:ind w:left="-5" w:right="2" w:hanging="10"/>
      </w:pPr>
      <w:r>
        <w:rPr>
          <w:color w:val="262626"/>
        </w:rPr>
        <w:t xml:space="preserve">I will aim to do give the feedback within 5 working days but if there is a high volume of submissions, especially towards the end, then up to 10 working days. </w:t>
      </w:r>
    </w:p>
    <w:p w14:paraId="3B121F4A" w14:textId="77777777" w:rsidR="003E7963" w:rsidRDefault="00000000">
      <w:pPr>
        <w:spacing w:after="0"/>
      </w:pPr>
      <w:r>
        <w:rPr>
          <w:b/>
          <w:color w:val="2F5496"/>
        </w:rPr>
        <w:t xml:space="preserve"> </w:t>
      </w:r>
      <w:r>
        <w:rPr>
          <w:b/>
          <w:color w:val="2F5496"/>
        </w:rPr>
        <w:tab/>
      </w:r>
      <w:r>
        <w:rPr>
          <w:color w:val="2F5496"/>
          <w:sz w:val="28"/>
        </w:rPr>
        <w:t xml:space="preserve"> </w:t>
      </w:r>
    </w:p>
    <w:p w14:paraId="41471ED1" w14:textId="77777777" w:rsidR="003E7963" w:rsidRDefault="00000000">
      <w:pPr>
        <w:pStyle w:val="Heading2"/>
        <w:tabs>
          <w:tab w:val="center" w:pos="7761"/>
        </w:tabs>
        <w:ind w:left="-15" w:firstLine="0"/>
      </w:pPr>
      <w:r>
        <w:t>Coursework Mark Distribution</w:t>
      </w:r>
      <w:r>
        <w:rPr>
          <w:color w:val="0070C0"/>
          <w:sz w:val="20"/>
        </w:rPr>
        <w:t xml:space="preserve"> </w:t>
      </w:r>
      <w:r>
        <w:rPr>
          <w:color w:val="0070C0"/>
          <w:sz w:val="20"/>
        </w:rPr>
        <w:tab/>
        <w:t xml:space="preserve"> </w:t>
      </w:r>
    </w:p>
    <w:p w14:paraId="607615F6" w14:textId="77777777" w:rsidR="003E7963" w:rsidRDefault="00000000">
      <w:pPr>
        <w:spacing w:after="48"/>
        <w:ind w:left="-29" w:right="-24"/>
      </w:pPr>
      <w:r>
        <w:rPr>
          <w:noProof/>
        </w:rPr>
        <mc:AlternateContent>
          <mc:Choice Requires="wpg">
            <w:drawing>
              <wp:inline distT="0" distB="0" distL="0" distR="0" wp14:anchorId="4CE10D76" wp14:editId="70CE5808">
                <wp:extent cx="5769229" cy="36576"/>
                <wp:effectExtent l="0" t="0" r="0" b="0"/>
                <wp:docPr id="23342" name="Group 23342"/>
                <wp:cNvGraphicFramePr/>
                <a:graphic xmlns:a="http://schemas.openxmlformats.org/drawingml/2006/main">
                  <a:graphicData uri="http://schemas.microsoft.com/office/word/2010/wordprocessingGroup">
                    <wpg:wgp>
                      <wpg:cNvGrpSpPr/>
                      <wpg:grpSpPr>
                        <a:xfrm>
                          <a:off x="0" y="0"/>
                          <a:ext cx="5769229" cy="36576"/>
                          <a:chOff x="0" y="0"/>
                          <a:chExt cx="5769229" cy="36576"/>
                        </a:xfrm>
                      </wpg:grpSpPr>
                      <wps:wsp>
                        <wps:cNvPr id="26333" name="Shape 26333"/>
                        <wps:cNvSpPr/>
                        <wps:spPr>
                          <a:xfrm>
                            <a:off x="0" y="2743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26334" name="Shape 26334"/>
                        <wps:cNvSpPr/>
                        <wps:spPr>
                          <a:xfrm>
                            <a:off x="0" y="0"/>
                            <a:ext cx="5769229" cy="18288"/>
                          </a:xfrm>
                          <a:custGeom>
                            <a:avLst/>
                            <a:gdLst/>
                            <a:ahLst/>
                            <a:cxnLst/>
                            <a:rect l="0" t="0" r="0" b="0"/>
                            <a:pathLst>
                              <a:path w="5769229" h="18288">
                                <a:moveTo>
                                  <a:pt x="0" y="0"/>
                                </a:moveTo>
                                <a:lnTo>
                                  <a:pt x="5769229" y="0"/>
                                </a:lnTo>
                                <a:lnTo>
                                  <a:pt x="5769229" y="18288"/>
                                </a:lnTo>
                                <a:lnTo>
                                  <a:pt x="0" y="18288"/>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inline>
            </w:drawing>
          </mc:Choice>
          <mc:Fallback xmlns:a="http://schemas.openxmlformats.org/drawingml/2006/main">
            <w:pict>
              <v:group id="Group 23342" style="width:454.27pt;height:2.88pt;mso-position-horizontal-relative:char;mso-position-vertical-relative:line" coordsize="57692,365">
                <v:shape id="Shape 26335" style="position:absolute;width:57692;height:91;left:0;top:274;" coordsize="5769229,9144" path="m0,0l5769229,0l5769229,9144l0,9144l0,0">
                  <v:stroke weight="0pt" endcap="flat" joinstyle="miter" miterlimit="10" on="false" color="#000000" opacity="0"/>
                  <v:fill on="true" color="#0070c0"/>
                </v:shape>
                <v:shape id="Shape 26336" style="position:absolute;width:57692;height:182;left:0;top:0;" coordsize="5769229,18288" path="m0,0l5769229,0l5769229,18288l0,18288l0,0">
                  <v:stroke weight="0pt" endcap="flat" joinstyle="miter" miterlimit="10" on="false" color="#000000" opacity="0"/>
                  <v:fill on="true" color="#0070c0"/>
                </v:shape>
              </v:group>
            </w:pict>
          </mc:Fallback>
        </mc:AlternateContent>
      </w:r>
    </w:p>
    <w:p w14:paraId="2D3556A2" w14:textId="77777777" w:rsidR="003E7963" w:rsidRDefault="00000000">
      <w:pPr>
        <w:spacing w:after="151"/>
      </w:pPr>
      <w:r>
        <w:rPr>
          <w:color w:val="2F5496"/>
        </w:rPr>
        <w:t xml:space="preserve"> </w:t>
      </w:r>
    </w:p>
    <w:p w14:paraId="72495DA4" w14:textId="77777777" w:rsidR="003E7963" w:rsidRDefault="00000000">
      <w:pPr>
        <w:spacing w:after="3"/>
        <w:ind w:left="-5" w:hanging="10"/>
        <w:jc w:val="both"/>
      </w:pPr>
      <w:r>
        <w:t xml:space="preserve">The 100 marks of this coursework are distributed to different marking items as follows: </w:t>
      </w:r>
    </w:p>
    <w:p w14:paraId="039A3FCA" w14:textId="77777777" w:rsidR="003E7963" w:rsidRDefault="00000000">
      <w:pPr>
        <w:spacing w:after="0"/>
      </w:pPr>
      <w:r>
        <w:t xml:space="preserve"> </w:t>
      </w:r>
    </w:p>
    <w:tbl>
      <w:tblPr>
        <w:tblStyle w:val="TableGrid"/>
        <w:tblW w:w="8932" w:type="dxa"/>
        <w:tblInd w:w="0" w:type="dxa"/>
        <w:tblCellMar>
          <w:top w:w="48" w:type="dxa"/>
          <w:left w:w="5" w:type="dxa"/>
          <w:bottom w:w="94" w:type="dxa"/>
          <w:right w:w="13" w:type="dxa"/>
        </w:tblCellMar>
        <w:tblLook w:val="04A0" w:firstRow="1" w:lastRow="0" w:firstColumn="1" w:lastColumn="0" w:noHBand="0" w:noVBand="1"/>
      </w:tblPr>
      <w:tblGrid>
        <w:gridCol w:w="1135"/>
        <w:gridCol w:w="5246"/>
        <w:gridCol w:w="1133"/>
        <w:gridCol w:w="1418"/>
      </w:tblGrid>
      <w:tr w:rsidR="003E7963" w14:paraId="74D21C00" w14:textId="77777777">
        <w:trPr>
          <w:trHeight w:val="756"/>
        </w:trPr>
        <w:tc>
          <w:tcPr>
            <w:tcW w:w="1135" w:type="dxa"/>
            <w:tcBorders>
              <w:top w:val="single" w:sz="4" w:space="0" w:color="000000"/>
              <w:left w:val="single" w:sz="4" w:space="0" w:color="000000"/>
              <w:bottom w:val="single" w:sz="6" w:space="0" w:color="000000"/>
              <w:right w:val="nil"/>
            </w:tcBorders>
          </w:tcPr>
          <w:p w14:paraId="4F8DC860" w14:textId="77777777" w:rsidR="003E7963" w:rsidRDefault="00000000">
            <w:pPr>
              <w:spacing w:after="0"/>
            </w:pPr>
            <w:r>
              <w:t xml:space="preserve"> </w:t>
            </w:r>
          </w:p>
        </w:tc>
        <w:tc>
          <w:tcPr>
            <w:tcW w:w="5245" w:type="dxa"/>
            <w:tcBorders>
              <w:top w:val="single" w:sz="4" w:space="0" w:color="000000"/>
              <w:left w:val="nil"/>
              <w:bottom w:val="single" w:sz="6" w:space="0" w:color="000000"/>
              <w:right w:val="single" w:sz="4" w:space="0" w:color="000000"/>
            </w:tcBorders>
            <w:vAlign w:val="bottom"/>
          </w:tcPr>
          <w:p w14:paraId="0D4CFA39" w14:textId="77777777" w:rsidR="003E7963" w:rsidRDefault="00000000">
            <w:pPr>
              <w:spacing w:after="0"/>
              <w:ind w:left="1359"/>
            </w:pPr>
            <w:r>
              <w:t xml:space="preserve">MARKING ITEM </w:t>
            </w:r>
          </w:p>
        </w:tc>
        <w:tc>
          <w:tcPr>
            <w:tcW w:w="1133" w:type="dxa"/>
            <w:tcBorders>
              <w:top w:val="single" w:sz="4" w:space="0" w:color="000000"/>
              <w:left w:val="single" w:sz="4" w:space="0" w:color="000000"/>
              <w:bottom w:val="single" w:sz="6" w:space="0" w:color="000000"/>
              <w:right w:val="single" w:sz="4" w:space="0" w:color="000000"/>
            </w:tcBorders>
          </w:tcPr>
          <w:p w14:paraId="5D280D09" w14:textId="77777777" w:rsidR="003E7963" w:rsidRDefault="00000000">
            <w:pPr>
              <w:spacing w:after="0"/>
              <w:ind w:left="7"/>
              <w:jc w:val="center"/>
            </w:pPr>
            <w:r>
              <w:t xml:space="preserve">  Basic </w:t>
            </w:r>
          </w:p>
          <w:p w14:paraId="6488F22D" w14:textId="77777777" w:rsidR="003E7963" w:rsidRDefault="00000000">
            <w:pPr>
              <w:spacing w:after="0"/>
              <w:ind w:left="9"/>
              <w:jc w:val="center"/>
            </w:pPr>
            <w:r>
              <w:t xml:space="preserve">Marks </w:t>
            </w:r>
          </w:p>
        </w:tc>
        <w:tc>
          <w:tcPr>
            <w:tcW w:w="1418" w:type="dxa"/>
            <w:tcBorders>
              <w:top w:val="single" w:sz="4" w:space="0" w:color="000000"/>
              <w:left w:val="single" w:sz="4" w:space="0" w:color="000000"/>
              <w:bottom w:val="single" w:sz="6" w:space="0" w:color="000000"/>
              <w:right w:val="single" w:sz="4" w:space="0" w:color="000000"/>
            </w:tcBorders>
          </w:tcPr>
          <w:p w14:paraId="74BF955E" w14:textId="77777777" w:rsidR="003E7963" w:rsidRDefault="00000000">
            <w:pPr>
              <w:spacing w:after="0"/>
              <w:jc w:val="center"/>
            </w:pPr>
            <w:r>
              <w:t xml:space="preserve">Additional Marks </w:t>
            </w:r>
          </w:p>
        </w:tc>
      </w:tr>
      <w:tr w:rsidR="003E7963" w14:paraId="117B1FAD" w14:textId="77777777">
        <w:trPr>
          <w:trHeight w:val="691"/>
        </w:trPr>
        <w:tc>
          <w:tcPr>
            <w:tcW w:w="1135" w:type="dxa"/>
            <w:vMerge w:val="restart"/>
            <w:tcBorders>
              <w:top w:val="single" w:sz="6" w:space="0" w:color="000000"/>
              <w:left w:val="single" w:sz="4" w:space="0" w:color="000000"/>
              <w:bottom w:val="single" w:sz="6" w:space="0" w:color="000000"/>
              <w:right w:val="single" w:sz="4" w:space="0" w:color="000000"/>
            </w:tcBorders>
          </w:tcPr>
          <w:p w14:paraId="3B891892" w14:textId="77777777" w:rsidR="003E7963" w:rsidRDefault="00000000">
            <w:pPr>
              <w:spacing w:after="0"/>
            </w:pPr>
            <w:r>
              <w:t xml:space="preserve"> </w:t>
            </w:r>
          </w:p>
          <w:p w14:paraId="15807A86" w14:textId="77777777" w:rsidR="003E7963" w:rsidRDefault="00000000">
            <w:pPr>
              <w:spacing w:after="0"/>
            </w:pPr>
            <w:r>
              <w:t xml:space="preserve"> </w:t>
            </w:r>
          </w:p>
          <w:p w14:paraId="7CE92637" w14:textId="77777777" w:rsidR="003E7963" w:rsidRDefault="00000000">
            <w:pPr>
              <w:spacing w:after="0"/>
            </w:pPr>
            <w:r>
              <w:t xml:space="preserve"> </w:t>
            </w:r>
          </w:p>
          <w:p w14:paraId="176C0D62" w14:textId="77777777" w:rsidR="003E7963" w:rsidRDefault="00000000">
            <w:pPr>
              <w:spacing w:after="155"/>
            </w:pPr>
            <w:r>
              <w:t xml:space="preserve"> </w:t>
            </w:r>
          </w:p>
          <w:p w14:paraId="274A36C1" w14:textId="77777777" w:rsidR="003E7963" w:rsidRDefault="00000000">
            <w:pPr>
              <w:spacing w:after="158"/>
              <w:ind w:left="127"/>
            </w:pPr>
            <w:r>
              <w:t xml:space="preserve"> </w:t>
            </w:r>
          </w:p>
          <w:p w14:paraId="65234EE5" w14:textId="77777777" w:rsidR="003E7963" w:rsidRDefault="00000000">
            <w:pPr>
              <w:spacing w:after="155"/>
              <w:ind w:left="127"/>
            </w:pPr>
            <w:r>
              <w:t xml:space="preserve"> </w:t>
            </w:r>
          </w:p>
          <w:p w14:paraId="16969DA8" w14:textId="77777777" w:rsidR="003E7963" w:rsidRDefault="00000000">
            <w:pPr>
              <w:spacing w:after="158"/>
              <w:ind w:left="127"/>
            </w:pPr>
            <w:r>
              <w:t xml:space="preserve"> </w:t>
            </w:r>
          </w:p>
          <w:p w14:paraId="2B2AF02D" w14:textId="77777777" w:rsidR="003E7963" w:rsidRDefault="00000000">
            <w:pPr>
              <w:spacing w:after="0"/>
              <w:ind w:left="336" w:hanging="209"/>
            </w:pPr>
            <w:r>
              <w:t xml:space="preserve">Technical Parts </w:t>
            </w:r>
          </w:p>
        </w:tc>
        <w:tc>
          <w:tcPr>
            <w:tcW w:w="5245" w:type="dxa"/>
            <w:tcBorders>
              <w:top w:val="single" w:sz="6" w:space="0" w:color="000000"/>
              <w:left w:val="single" w:sz="4" w:space="0" w:color="000000"/>
              <w:bottom w:val="single" w:sz="6" w:space="0" w:color="000000"/>
              <w:right w:val="single" w:sz="4" w:space="0" w:color="000000"/>
            </w:tcBorders>
            <w:vAlign w:val="bottom"/>
          </w:tcPr>
          <w:p w14:paraId="294CC664" w14:textId="77777777" w:rsidR="003E7963" w:rsidRDefault="00000000">
            <w:pPr>
              <w:spacing w:after="0"/>
              <w:ind w:left="82"/>
              <w:jc w:val="both"/>
            </w:pPr>
            <w:r>
              <w:rPr>
                <w:b/>
              </w:rPr>
              <w:t>Task 1</w:t>
            </w:r>
            <w:r>
              <w:t xml:space="preserve">: EER data model/diagram (as shown in the report) </w:t>
            </w:r>
          </w:p>
        </w:tc>
        <w:tc>
          <w:tcPr>
            <w:tcW w:w="1133" w:type="dxa"/>
            <w:tcBorders>
              <w:top w:val="single" w:sz="6" w:space="0" w:color="000000"/>
              <w:left w:val="single" w:sz="4" w:space="0" w:color="000000"/>
              <w:bottom w:val="single" w:sz="6" w:space="0" w:color="000000"/>
              <w:right w:val="single" w:sz="4" w:space="0" w:color="000000"/>
            </w:tcBorders>
            <w:vAlign w:val="bottom"/>
          </w:tcPr>
          <w:p w14:paraId="0163AE38" w14:textId="77777777" w:rsidR="003E7963" w:rsidRDefault="00000000">
            <w:pPr>
              <w:spacing w:after="0"/>
              <w:ind w:left="16"/>
              <w:jc w:val="center"/>
            </w:pPr>
            <w:r>
              <w:t xml:space="preserve">15 </w:t>
            </w:r>
          </w:p>
        </w:tc>
        <w:tc>
          <w:tcPr>
            <w:tcW w:w="1418" w:type="dxa"/>
            <w:tcBorders>
              <w:top w:val="single" w:sz="6" w:space="0" w:color="000000"/>
              <w:left w:val="single" w:sz="4" w:space="0" w:color="000000"/>
              <w:bottom w:val="single" w:sz="6" w:space="0" w:color="000000"/>
              <w:right w:val="single" w:sz="4" w:space="0" w:color="000000"/>
            </w:tcBorders>
            <w:vAlign w:val="bottom"/>
          </w:tcPr>
          <w:p w14:paraId="681F3D2F" w14:textId="77777777" w:rsidR="003E7963" w:rsidRDefault="00000000">
            <w:pPr>
              <w:spacing w:after="0"/>
              <w:ind w:left="31"/>
              <w:jc w:val="center"/>
            </w:pPr>
            <w:r>
              <w:t xml:space="preserve">5 </w:t>
            </w:r>
          </w:p>
        </w:tc>
      </w:tr>
      <w:tr w:rsidR="003E7963" w14:paraId="3E3D7602" w14:textId="77777777">
        <w:trPr>
          <w:trHeight w:val="1249"/>
        </w:trPr>
        <w:tc>
          <w:tcPr>
            <w:tcW w:w="0" w:type="auto"/>
            <w:vMerge/>
            <w:tcBorders>
              <w:top w:val="nil"/>
              <w:left w:val="single" w:sz="4" w:space="0" w:color="000000"/>
              <w:bottom w:val="nil"/>
              <w:right w:val="single" w:sz="4" w:space="0" w:color="000000"/>
            </w:tcBorders>
          </w:tcPr>
          <w:p w14:paraId="3B7AE87E" w14:textId="77777777" w:rsidR="003E7963" w:rsidRDefault="003E7963"/>
        </w:tc>
        <w:tc>
          <w:tcPr>
            <w:tcW w:w="5245" w:type="dxa"/>
            <w:tcBorders>
              <w:top w:val="single" w:sz="6" w:space="0" w:color="000000"/>
              <w:left w:val="single" w:sz="4" w:space="0" w:color="000000"/>
              <w:bottom w:val="single" w:sz="6" w:space="0" w:color="000000"/>
              <w:right w:val="single" w:sz="4" w:space="0" w:color="000000"/>
            </w:tcBorders>
            <w:vAlign w:val="center"/>
          </w:tcPr>
          <w:p w14:paraId="75360FE6" w14:textId="77777777" w:rsidR="003E7963" w:rsidRDefault="00000000">
            <w:pPr>
              <w:spacing w:after="0"/>
              <w:ind w:left="82" w:right="249"/>
            </w:pPr>
            <w:r>
              <w:rPr>
                <w:b/>
              </w:rPr>
              <w:t>Task 2</w:t>
            </w:r>
            <w:r>
              <w:t xml:space="preserve">: Conceptual/Logical relational database schema (as shown in the report) </w:t>
            </w:r>
          </w:p>
        </w:tc>
        <w:tc>
          <w:tcPr>
            <w:tcW w:w="1133" w:type="dxa"/>
            <w:tcBorders>
              <w:top w:val="single" w:sz="6" w:space="0" w:color="000000"/>
              <w:left w:val="single" w:sz="4" w:space="0" w:color="000000"/>
              <w:bottom w:val="single" w:sz="6" w:space="0" w:color="000000"/>
              <w:right w:val="single" w:sz="4" w:space="0" w:color="000000"/>
            </w:tcBorders>
            <w:vAlign w:val="bottom"/>
          </w:tcPr>
          <w:p w14:paraId="360CDA80" w14:textId="77777777" w:rsidR="003E7963" w:rsidRDefault="00000000">
            <w:pPr>
              <w:spacing w:after="266"/>
            </w:pPr>
            <w:r>
              <w:t xml:space="preserve"> </w:t>
            </w:r>
          </w:p>
          <w:p w14:paraId="26272237" w14:textId="77777777" w:rsidR="003E7963" w:rsidRDefault="00000000">
            <w:pPr>
              <w:spacing w:after="0"/>
              <w:ind w:left="16"/>
              <w:jc w:val="center"/>
            </w:pPr>
            <w:r>
              <w:t xml:space="preserve">12.5 </w:t>
            </w:r>
          </w:p>
        </w:tc>
        <w:tc>
          <w:tcPr>
            <w:tcW w:w="1418" w:type="dxa"/>
            <w:tcBorders>
              <w:top w:val="single" w:sz="6" w:space="0" w:color="000000"/>
              <w:left w:val="single" w:sz="4" w:space="0" w:color="000000"/>
              <w:bottom w:val="single" w:sz="6" w:space="0" w:color="000000"/>
              <w:right w:val="single" w:sz="4" w:space="0" w:color="000000"/>
            </w:tcBorders>
            <w:vAlign w:val="bottom"/>
          </w:tcPr>
          <w:p w14:paraId="465856EC" w14:textId="77777777" w:rsidR="003E7963" w:rsidRDefault="00000000">
            <w:pPr>
              <w:spacing w:after="266"/>
            </w:pPr>
            <w:r>
              <w:t xml:space="preserve"> </w:t>
            </w:r>
          </w:p>
          <w:p w14:paraId="460B6564" w14:textId="77777777" w:rsidR="003E7963" w:rsidRDefault="00000000">
            <w:pPr>
              <w:spacing w:after="0"/>
              <w:ind w:right="137"/>
              <w:jc w:val="center"/>
            </w:pPr>
            <w:r>
              <w:t xml:space="preserve">2.5 </w:t>
            </w:r>
          </w:p>
        </w:tc>
      </w:tr>
      <w:tr w:rsidR="003E7963" w14:paraId="452CD98B" w14:textId="77777777">
        <w:trPr>
          <w:trHeight w:val="1248"/>
        </w:trPr>
        <w:tc>
          <w:tcPr>
            <w:tcW w:w="0" w:type="auto"/>
            <w:vMerge/>
            <w:tcBorders>
              <w:top w:val="nil"/>
              <w:left w:val="single" w:sz="4" w:space="0" w:color="000000"/>
              <w:bottom w:val="nil"/>
              <w:right w:val="single" w:sz="4" w:space="0" w:color="000000"/>
            </w:tcBorders>
          </w:tcPr>
          <w:p w14:paraId="56E50BE8" w14:textId="77777777" w:rsidR="003E7963" w:rsidRDefault="003E7963"/>
        </w:tc>
        <w:tc>
          <w:tcPr>
            <w:tcW w:w="5245" w:type="dxa"/>
            <w:tcBorders>
              <w:top w:val="single" w:sz="6" w:space="0" w:color="000000"/>
              <w:left w:val="single" w:sz="4" w:space="0" w:color="000000"/>
              <w:bottom w:val="single" w:sz="6" w:space="0" w:color="000000"/>
              <w:right w:val="single" w:sz="4" w:space="0" w:color="000000"/>
            </w:tcBorders>
            <w:vAlign w:val="bottom"/>
          </w:tcPr>
          <w:p w14:paraId="2C06B3AD" w14:textId="77777777" w:rsidR="003E7963" w:rsidRDefault="00000000">
            <w:pPr>
              <w:spacing w:after="0"/>
              <w:ind w:left="82" w:right="82"/>
            </w:pPr>
            <w:r>
              <w:rPr>
                <w:b/>
              </w:rPr>
              <w:t>Task 3</w:t>
            </w:r>
            <w:r>
              <w:t>: MySQL code (content of the .</w:t>
            </w:r>
            <w:proofErr w:type="spellStart"/>
            <w:r>
              <w:t>sql</w:t>
            </w:r>
            <w:proofErr w:type="spellEnd"/>
            <w:r>
              <w:t xml:space="preserve"> file submitted plus any technical description of your MySQL code in the report) </w:t>
            </w:r>
          </w:p>
        </w:tc>
        <w:tc>
          <w:tcPr>
            <w:tcW w:w="1133" w:type="dxa"/>
            <w:tcBorders>
              <w:top w:val="single" w:sz="6" w:space="0" w:color="000000"/>
              <w:left w:val="single" w:sz="4" w:space="0" w:color="000000"/>
              <w:bottom w:val="single" w:sz="6" w:space="0" w:color="000000"/>
              <w:right w:val="single" w:sz="4" w:space="0" w:color="000000"/>
            </w:tcBorders>
            <w:vAlign w:val="bottom"/>
          </w:tcPr>
          <w:p w14:paraId="1827B902" w14:textId="77777777" w:rsidR="003E7963" w:rsidRDefault="00000000">
            <w:pPr>
              <w:spacing w:after="266"/>
            </w:pPr>
            <w:r>
              <w:t xml:space="preserve"> </w:t>
            </w:r>
          </w:p>
          <w:p w14:paraId="46F14E4E" w14:textId="77777777" w:rsidR="003E7963" w:rsidRDefault="00000000">
            <w:pPr>
              <w:spacing w:after="0"/>
              <w:ind w:left="16"/>
              <w:jc w:val="center"/>
            </w:pPr>
            <w:r>
              <w:t xml:space="preserve">12.5 </w:t>
            </w:r>
          </w:p>
        </w:tc>
        <w:tc>
          <w:tcPr>
            <w:tcW w:w="1418" w:type="dxa"/>
            <w:tcBorders>
              <w:top w:val="single" w:sz="6" w:space="0" w:color="000000"/>
              <w:left w:val="single" w:sz="4" w:space="0" w:color="000000"/>
              <w:bottom w:val="single" w:sz="6" w:space="0" w:color="000000"/>
              <w:right w:val="single" w:sz="4" w:space="0" w:color="000000"/>
            </w:tcBorders>
            <w:vAlign w:val="bottom"/>
          </w:tcPr>
          <w:p w14:paraId="3255D23D" w14:textId="77777777" w:rsidR="003E7963" w:rsidRDefault="00000000">
            <w:pPr>
              <w:spacing w:after="266"/>
            </w:pPr>
            <w:r>
              <w:t xml:space="preserve"> </w:t>
            </w:r>
          </w:p>
          <w:p w14:paraId="216F4814" w14:textId="77777777" w:rsidR="003E7963" w:rsidRDefault="00000000">
            <w:pPr>
              <w:spacing w:after="0"/>
              <w:ind w:right="137"/>
              <w:jc w:val="center"/>
            </w:pPr>
            <w:r>
              <w:t xml:space="preserve">2.5 </w:t>
            </w:r>
          </w:p>
        </w:tc>
      </w:tr>
      <w:tr w:rsidR="003E7963" w14:paraId="7A23F238" w14:textId="77777777">
        <w:trPr>
          <w:trHeight w:val="1248"/>
        </w:trPr>
        <w:tc>
          <w:tcPr>
            <w:tcW w:w="0" w:type="auto"/>
            <w:vMerge/>
            <w:tcBorders>
              <w:top w:val="nil"/>
              <w:left w:val="single" w:sz="4" w:space="0" w:color="000000"/>
              <w:bottom w:val="nil"/>
              <w:right w:val="single" w:sz="4" w:space="0" w:color="000000"/>
            </w:tcBorders>
          </w:tcPr>
          <w:p w14:paraId="64A27EC3" w14:textId="77777777" w:rsidR="003E7963" w:rsidRDefault="003E7963"/>
        </w:tc>
        <w:tc>
          <w:tcPr>
            <w:tcW w:w="5245" w:type="dxa"/>
            <w:tcBorders>
              <w:top w:val="single" w:sz="6" w:space="0" w:color="000000"/>
              <w:left w:val="single" w:sz="4" w:space="0" w:color="000000"/>
              <w:bottom w:val="single" w:sz="6" w:space="0" w:color="000000"/>
              <w:right w:val="single" w:sz="4" w:space="0" w:color="000000"/>
            </w:tcBorders>
            <w:vAlign w:val="center"/>
          </w:tcPr>
          <w:p w14:paraId="48E5F3CD" w14:textId="12C7FE46" w:rsidR="003E7963" w:rsidRDefault="00000000">
            <w:pPr>
              <w:spacing w:after="0"/>
              <w:ind w:left="82" w:right="1"/>
            </w:pPr>
            <w:r>
              <w:rPr>
                <w:b/>
              </w:rPr>
              <w:t>Task 4</w:t>
            </w:r>
            <w:r>
              <w:t xml:space="preserve">: Back-end </w:t>
            </w:r>
            <w:del w:id="67" w:author="Joe Appleton" w:date="2023-11-01T07:46:00Z">
              <w:r w:rsidDel="000B2D15">
                <w:delText xml:space="preserve">PHP </w:delText>
              </w:r>
            </w:del>
            <w:ins w:id="68" w:author="Joe Appleton" w:date="2023-11-01T07:46:00Z">
              <w:r w:rsidR="000B2D15">
                <w:t>Node.js</w:t>
              </w:r>
              <w:r w:rsidR="000B2D15">
                <w:t xml:space="preserve"> </w:t>
              </w:r>
            </w:ins>
            <w:r>
              <w:t>code bridging MySQL and your web pages</w:t>
            </w:r>
            <w:ins w:id="69" w:author="Joe Appleton" w:date="2023-11-01T07:47:00Z">
              <w:r w:rsidR="000B2D15">
                <w:t>.</w:t>
              </w:r>
            </w:ins>
            <w:r>
              <w:t xml:space="preserve">  </w:t>
            </w:r>
          </w:p>
        </w:tc>
        <w:tc>
          <w:tcPr>
            <w:tcW w:w="1133" w:type="dxa"/>
            <w:tcBorders>
              <w:top w:val="single" w:sz="6" w:space="0" w:color="000000"/>
              <w:left w:val="single" w:sz="4" w:space="0" w:color="000000"/>
              <w:bottom w:val="single" w:sz="6" w:space="0" w:color="000000"/>
              <w:right w:val="single" w:sz="4" w:space="0" w:color="000000"/>
            </w:tcBorders>
            <w:vAlign w:val="bottom"/>
          </w:tcPr>
          <w:p w14:paraId="38C6EE11" w14:textId="77777777" w:rsidR="003E7963" w:rsidRDefault="00000000">
            <w:pPr>
              <w:spacing w:after="266"/>
            </w:pPr>
            <w:r>
              <w:t xml:space="preserve"> </w:t>
            </w:r>
          </w:p>
          <w:p w14:paraId="42A7DFE9" w14:textId="77777777" w:rsidR="003E7963" w:rsidRDefault="00000000">
            <w:pPr>
              <w:spacing w:after="0"/>
              <w:ind w:left="16"/>
              <w:jc w:val="center"/>
            </w:pPr>
            <w:r>
              <w:t xml:space="preserve">12.5 </w:t>
            </w:r>
          </w:p>
        </w:tc>
        <w:tc>
          <w:tcPr>
            <w:tcW w:w="1418" w:type="dxa"/>
            <w:tcBorders>
              <w:top w:val="single" w:sz="6" w:space="0" w:color="000000"/>
              <w:left w:val="single" w:sz="4" w:space="0" w:color="000000"/>
              <w:bottom w:val="single" w:sz="6" w:space="0" w:color="000000"/>
              <w:right w:val="single" w:sz="4" w:space="0" w:color="000000"/>
            </w:tcBorders>
            <w:vAlign w:val="bottom"/>
          </w:tcPr>
          <w:p w14:paraId="3D45D067" w14:textId="77777777" w:rsidR="003E7963" w:rsidRDefault="00000000">
            <w:pPr>
              <w:spacing w:after="266"/>
            </w:pPr>
            <w:r>
              <w:t xml:space="preserve"> </w:t>
            </w:r>
          </w:p>
          <w:p w14:paraId="3A58C254" w14:textId="77777777" w:rsidR="003E7963" w:rsidRDefault="00000000">
            <w:pPr>
              <w:spacing w:after="0"/>
              <w:ind w:right="137"/>
              <w:jc w:val="center"/>
            </w:pPr>
            <w:r>
              <w:t xml:space="preserve">2.5 </w:t>
            </w:r>
          </w:p>
        </w:tc>
      </w:tr>
      <w:tr w:rsidR="003E7963" w14:paraId="6ACE80A1" w14:textId="77777777">
        <w:trPr>
          <w:trHeight w:val="1032"/>
        </w:trPr>
        <w:tc>
          <w:tcPr>
            <w:tcW w:w="0" w:type="auto"/>
            <w:vMerge/>
            <w:tcBorders>
              <w:top w:val="nil"/>
              <w:left w:val="single" w:sz="4" w:space="0" w:color="000000"/>
              <w:bottom w:val="single" w:sz="6" w:space="0" w:color="000000"/>
              <w:right w:val="single" w:sz="4" w:space="0" w:color="000000"/>
            </w:tcBorders>
          </w:tcPr>
          <w:p w14:paraId="50104927" w14:textId="77777777" w:rsidR="003E7963" w:rsidRDefault="003E7963"/>
        </w:tc>
        <w:tc>
          <w:tcPr>
            <w:tcW w:w="5245" w:type="dxa"/>
            <w:tcBorders>
              <w:top w:val="single" w:sz="6" w:space="0" w:color="000000"/>
              <w:left w:val="single" w:sz="4" w:space="0" w:color="000000"/>
              <w:bottom w:val="single" w:sz="6" w:space="0" w:color="000000"/>
              <w:right w:val="single" w:sz="4" w:space="0" w:color="000000"/>
            </w:tcBorders>
            <w:vAlign w:val="bottom"/>
          </w:tcPr>
          <w:p w14:paraId="1BD32BEC" w14:textId="4FB7F6E3" w:rsidR="003E7963" w:rsidRDefault="00000000">
            <w:pPr>
              <w:spacing w:after="0"/>
              <w:ind w:left="82"/>
            </w:pPr>
            <w:r>
              <w:rPr>
                <w:b/>
              </w:rPr>
              <w:t xml:space="preserve">Task 5: </w:t>
            </w:r>
            <w:r>
              <w:t xml:space="preserve">Front-end website using HTML, CSS, </w:t>
            </w:r>
            <w:del w:id="70" w:author="Joe Appleton" w:date="2023-11-01T07:47:00Z">
              <w:r w:rsidDel="000B2D15">
                <w:delText xml:space="preserve">JavaScript </w:delText>
              </w:r>
            </w:del>
            <w:ins w:id="71" w:author="Joe Appleton" w:date="2023-11-01T07:47:00Z">
              <w:r w:rsidR="000B2D15">
                <w:t>EJS</w:t>
              </w:r>
              <w:r w:rsidR="000B2D15">
                <w:t xml:space="preserve"> </w:t>
              </w:r>
            </w:ins>
            <w:r>
              <w:t>(screen shots shown in the report)</w:t>
            </w:r>
            <w:r>
              <w:rPr>
                <w:b/>
              </w:rPr>
              <w:t xml:space="preserve"> </w:t>
            </w:r>
          </w:p>
        </w:tc>
        <w:tc>
          <w:tcPr>
            <w:tcW w:w="1133" w:type="dxa"/>
            <w:tcBorders>
              <w:top w:val="single" w:sz="6" w:space="0" w:color="000000"/>
              <w:left w:val="single" w:sz="4" w:space="0" w:color="000000"/>
              <w:bottom w:val="single" w:sz="6" w:space="0" w:color="000000"/>
              <w:right w:val="single" w:sz="4" w:space="0" w:color="000000"/>
            </w:tcBorders>
          </w:tcPr>
          <w:p w14:paraId="0F48AC8B" w14:textId="77777777" w:rsidR="003E7963" w:rsidRDefault="00000000">
            <w:pPr>
              <w:spacing w:after="0"/>
              <w:ind w:left="6"/>
              <w:jc w:val="center"/>
            </w:pPr>
            <w:r>
              <w:t xml:space="preserve">15 </w:t>
            </w:r>
          </w:p>
        </w:tc>
        <w:tc>
          <w:tcPr>
            <w:tcW w:w="1418" w:type="dxa"/>
            <w:tcBorders>
              <w:top w:val="single" w:sz="6" w:space="0" w:color="000000"/>
              <w:left w:val="single" w:sz="4" w:space="0" w:color="000000"/>
              <w:bottom w:val="single" w:sz="6" w:space="0" w:color="000000"/>
              <w:right w:val="single" w:sz="4" w:space="0" w:color="000000"/>
            </w:tcBorders>
          </w:tcPr>
          <w:p w14:paraId="720FFFA0" w14:textId="77777777" w:rsidR="003E7963" w:rsidRDefault="00000000">
            <w:pPr>
              <w:spacing w:after="0"/>
              <w:ind w:left="7"/>
              <w:jc w:val="center"/>
            </w:pPr>
            <w:r>
              <w:t xml:space="preserve">5 </w:t>
            </w:r>
          </w:p>
        </w:tc>
      </w:tr>
      <w:tr w:rsidR="003E7963" w14:paraId="6F9382CE" w14:textId="77777777">
        <w:trPr>
          <w:trHeight w:val="691"/>
        </w:trPr>
        <w:tc>
          <w:tcPr>
            <w:tcW w:w="1135" w:type="dxa"/>
            <w:tcBorders>
              <w:top w:val="single" w:sz="6" w:space="0" w:color="000000"/>
              <w:left w:val="single" w:sz="4" w:space="0" w:color="000000"/>
              <w:bottom w:val="single" w:sz="6" w:space="0" w:color="000000"/>
              <w:right w:val="nil"/>
            </w:tcBorders>
          </w:tcPr>
          <w:p w14:paraId="0F2982B9" w14:textId="77777777" w:rsidR="003E7963" w:rsidRDefault="003E7963"/>
        </w:tc>
        <w:tc>
          <w:tcPr>
            <w:tcW w:w="5245" w:type="dxa"/>
            <w:tcBorders>
              <w:top w:val="single" w:sz="6" w:space="0" w:color="000000"/>
              <w:left w:val="nil"/>
              <w:bottom w:val="single" w:sz="6" w:space="0" w:color="000000"/>
              <w:right w:val="single" w:sz="4" w:space="0" w:color="000000"/>
            </w:tcBorders>
            <w:vAlign w:val="bottom"/>
          </w:tcPr>
          <w:p w14:paraId="4688ABC7" w14:textId="77777777" w:rsidR="003E7963" w:rsidRDefault="00000000">
            <w:pPr>
              <w:spacing w:after="0"/>
              <w:ind w:left="451"/>
            </w:pPr>
            <w:r>
              <w:t xml:space="preserve">Written Report (non-technical part) </w:t>
            </w:r>
          </w:p>
        </w:tc>
        <w:tc>
          <w:tcPr>
            <w:tcW w:w="1133" w:type="dxa"/>
            <w:tcBorders>
              <w:top w:val="single" w:sz="6" w:space="0" w:color="000000"/>
              <w:left w:val="single" w:sz="4" w:space="0" w:color="000000"/>
              <w:bottom w:val="single" w:sz="6" w:space="0" w:color="000000"/>
              <w:right w:val="single" w:sz="4" w:space="0" w:color="000000"/>
            </w:tcBorders>
            <w:vAlign w:val="bottom"/>
          </w:tcPr>
          <w:p w14:paraId="0432D075" w14:textId="77777777" w:rsidR="003E7963" w:rsidRDefault="00000000">
            <w:pPr>
              <w:spacing w:after="0"/>
              <w:ind w:left="16"/>
              <w:jc w:val="center"/>
            </w:pPr>
            <w:r>
              <w:t xml:space="preserve">12.5 </w:t>
            </w:r>
          </w:p>
        </w:tc>
        <w:tc>
          <w:tcPr>
            <w:tcW w:w="1418" w:type="dxa"/>
            <w:tcBorders>
              <w:top w:val="single" w:sz="6" w:space="0" w:color="000000"/>
              <w:left w:val="single" w:sz="4" w:space="0" w:color="000000"/>
              <w:bottom w:val="single" w:sz="6" w:space="0" w:color="000000"/>
              <w:right w:val="single" w:sz="4" w:space="0" w:color="000000"/>
            </w:tcBorders>
            <w:vAlign w:val="bottom"/>
          </w:tcPr>
          <w:p w14:paraId="2C73BFD8" w14:textId="77777777" w:rsidR="003E7963" w:rsidRDefault="00000000">
            <w:pPr>
              <w:spacing w:after="0"/>
              <w:ind w:right="137"/>
              <w:jc w:val="center"/>
            </w:pPr>
            <w:r>
              <w:t xml:space="preserve">2.5 </w:t>
            </w:r>
          </w:p>
        </w:tc>
      </w:tr>
      <w:tr w:rsidR="003E7963" w14:paraId="366F9AF0" w14:textId="77777777">
        <w:trPr>
          <w:trHeight w:val="691"/>
        </w:trPr>
        <w:tc>
          <w:tcPr>
            <w:tcW w:w="1135" w:type="dxa"/>
            <w:tcBorders>
              <w:top w:val="single" w:sz="6" w:space="0" w:color="000000"/>
              <w:left w:val="single" w:sz="4" w:space="0" w:color="000000"/>
              <w:bottom w:val="single" w:sz="6" w:space="0" w:color="000000"/>
              <w:right w:val="nil"/>
            </w:tcBorders>
          </w:tcPr>
          <w:p w14:paraId="090E01AA" w14:textId="77777777" w:rsidR="003E7963" w:rsidRDefault="003E7963"/>
        </w:tc>
        <w:tc>
          <w:tcPr>
            <w:tcW w:w="5245" w:type="dxa"/>
            <w:tcBorders>
              <w:top w:val="single" w:sz="6" w:space="0" w:color="000000"/>
              <w:left w:val="nil"/>
              <w:bottom w:val="single" w:sz="6" w:space="0" w:color="000000"/>
              <w:right w:val="single" w:sz="4" w:space="0" w:color="000000"/>
            </w:tcBorders>
            <w:vAlign w:val="bottom"/>
          </w:tcPr>
          <w:p w14:paraId="79628EBA" w14:textId="77777777" w:rsidR="003E7963" w:rsidRDefault="00000000">
            <w:pPr>
              <w:spacing w:after="0"/>
              <w:ind w:left="1765"/>
            </w:pPr>
            <w:r>
              <w:t xml:space="preserve">TOTAL </w:t>
            </w:r>
          </w:p>
        </w:tc>
        <w:tc>
          <w:tcPr>
            <w:tcW w:w="1133" w:type="dxa"/>
            <w:tcBorders>
              <w:top w:val="single" w:sz="6" w:space="0" w:color="000000"/>
              <w:left w:val="single" w:sz="4" w:space="0" w:color="000000"/>
              <w:bottom w:val="single" w:sz="6" w:space="0" w:color="000000"/>
              <w:right w:val="single" w:sz="4" w:space="0" w:color="000000"/>
            </w:tcBorders>
            <w:vAlign w:val="bottom"/>
          </w:tcPr>
          <w:p w14:paraId="550A69B5" w14:textId="77777777" w:rsidR="003E7963" w:rsidRDefault="00000000">
            <w:pPr>
              <w:spacing w:after="0"/>
              <w:ind w:left="16"/>
              <w:jc w:val="center"/>
            </w:pPr>
            <w:r>
              <w:t xml:space="preserve">80 </w:t>
            </w:r>
          </w:p>
        </w:tc>
        <w:tc>
          <w:tcPr>
            <w:tcW w:w="1418" w:type="dxa"/>
            <w:tcBorders>
              <w:top w:val="single" w:sz="6" w:space="0" w:color="000000"/>
              <w:left w:val="single" w:sz="4" w:space="0" w:color="000000"/>
              <w:bottom w:val="single" w:sz="6" w:space="0" w:color="000000"/>
              <w:right w:val="single" w:sz="4" w:space="0" w:color="000000"/>
            </w:tcBorders>
            <w:vAlign w:val="bottom"/>
          </w:tcPr>
          <w:p w14:paraId="0B86336D" w14:textId="77777777" w:rsidR="003E7963" w:rsidRDefault="00000000">
            <w:pPr>
              <w:spacing w:after="0"/>
              <w:ind w:left="43"/>
              <w:jc w:val="center"/>
            </w:pPr>
            <w:r>
              <w:t xml:space="preserve">20 </w:t>
            </w:r>
          </w:p>
        </w:tc>
      </w:tr>
    </w:tbl>
    <w:p w14:paraId="7297C7D2" w14:textId="77777777" w:rsidR="003E7963" w:rsidRDefault="00000000">
      <w:pPr>
        <w:spacing w:after="0"/>
      </w:pPr>
      <w:r>
        <w:rPr>
          <w:sz w:val="23"/>
        </w:rPr>
        <w:t xml:space="preserve"> </w:t>
      </w:r>
    </w:p>
    <w:p w14:paraId="43D9ACF0" w14:textId="77777777" w:rsidR="003E7963" w:rsidRDefault="00000000">
      <w:pPr>
        <w:spacing w:after="3" w:line="359" w:lineRule="auto"/>
        <w:ind w:left="-5" w:hanging="10"/>
        <w:jc w:val="both"/>
      </w:pPr>
      <w:r>
        <w:lastRenderedPageBreak/>
        <w:t xml:space="preserve">The coursework awards basic marks (80%) for attempting the explicitly listed requirements. An additional 20% can be gained for attempting anything more technically complicated or advanced then the basic tasks. Examples of advanced tasks are given for each task but the number of additional marks for any advanced task will be determined on a case-by-case basis.  </w:t>
      </w:r>
    </w:p>
    <w:p w14:paraId="10CC5160" w14:textId="77777777" w:rsidR="003E7963" w:rsidRDefault="00000000">
      <w:pPr>
        <w:spacing w:after="136"/>
      </w:pPr>
      <w:r>
        <w:rPr>
          <w:b/>
          <w:color w:val="4472C4"/>
          <w:sz w:val="24"/>
        </w:rPr>
        <w:t xml:space="preserve"> </w:t>
      </w:r>
    </w:p>
    <w:p w14:paraId="095A8FB8" w14:textId="77777777" w:rsidR="003E7963" w:rsidRDefault="00000000">
      <w:pPr>
        <w:spacing w:after="3" w:line="380" w:lineRule="auto"/>
        <w:ind w:left="-5" w:hanging="10"/>
        <w:jc w:val="both"/>
      </w:pPr>
      <w:r>
        <w:rPr>
          <w:b/>
          <w:color w:val="4472C4"/>
          <w:sz w:val="24"/>
          <w:u w:val="single" w:color="4472C4"/>
        </w:rPr>
        <w:t>NOTE:</w:t>
      </w:r>
      <w:r>
        <w:t xml:space="preserve"> You don’t have to complete ALL the suggestions for the advanced tasks - doing one or two very well will get you the additional marks. </w:t>
      </w:r>
    </w:p>
    <w:p w14:paraId="72483007" w14:textId="77777777" w:rsidR="003E7963" w:rsidRDefault="00000000">
      <w:pPr>
        <w:spacing w:after="190"/>
      </w:pPr>
      <w:r>
        <w:t xml:space="preserve"> </w:t>
      </w:r>
    </w:p>
    <w:p w14:paraId="5667607F" w14:textId="77777777" w:rsidR="003E7963" w:rsidRDefault="00000000">
      <w:pPr>
        <w:spacing w:after="0"/>
      </w:pPr>
      <w:r>
        <w:rPr>
          <w:b/>
          <w:color w:val="2F5496"/>
        </w:rPr>
        <w:t xml:space="preserve"> </w:t>
      </w:r>
      <w:r>
        <w:rPr>
          <w:b/>
          <w:color w:val="2F5496"/>
        </w:rPr>
        <w:tab/>
      </w:r>
      <w:r>
        <w:rPr>
          <w:color w:val="2F5496"/>
          <w:sz w:val="28"/>
        </w:rPr>
        <w:t xml:space="preserve"> </w:t>
      </w:r>
    </w:p>
    <w:p w14:paraId="56EDCDD0" w14:textId="77777777" w:rsidR="003E7963" w:rsidRDefault="00000000">
      <w:pPr>
        <w:pStyle w:val="Heading2"/>
        <w:tabs>
          <w:tab w:val="center" w:pos="7761"/>
        </w:tabs>
        <w:ind w:left="-15" w:firstLine="0"/>
      </w:pPr>
      <w:r>
        <w:t>Coursework Tasks/Deliverables</w:t>
      </w:r>
      <w:r>
        <w:rPr>
          <w:color w:val="0070C0"/>
          <w:sz w:val="20"/>
        </w:rPr>
        <w:t xml:space="preserve"> </w:t>
      </w:r>
      <w:r>
        <w:rPr>
          <w:color w:val="0070C0"/>
          <w:sz w:val="20"/>
        </w:rPr>
        <w:tab/>
        <w:t xml:space="preserve"> </w:t>
      </w:r>
    </w:p>
    <w:p w14:paraId="7BFD910E" w14:textId="77777777" w:rsidR="003E7963" w:rsidRDefault="00000000">
      <w:pPr>
        <w:spacing w:after="48"/>
        <w:ind w:left="-29" w:right="-24"/>
      </w:pPr>
      <w:r>
        <w:rPr>
          <w:noProof/>
        </w:rPr>
        <mc:AlternateContent>
          <mc:Choice Requires="wpg">
            <w:drawing>
              <wp:inline distT="0" distB="0" distL="0" distR="0" wp14:anchorId="371427E3" wp14:editId="1B4B0868">
                <wp:extent cx="5769229" cy="36576"/>
                <wp:effectExtent l="0" t="0" r="0" b="0"/>
                <wp:docPr id="20439" name="Group 20439"/>
                <wp:cNvGraphicFramePr/>
                <a:graphic xmlns:a="http://schemas.openxmlformats.org/drawingml/2006/main">
                  <a:graphicData uri="http://schemas.microsoft.com/office/word/2010/wordprocessingGroup">
                    <wpg:wgp>
                      <wpg:cNvGrpSpPr/>
                      <wpg:grpSpPr>
                        <a:xfrm>
                          <a:off x="0" y="0"/>
                          <a:ext cx="5769229" cy="36576"/>
                          <a:chOff x="0" y="0"/>
                          <a:chExt cx="5769229" cy="36576"/>
                        </a:xfrm>
                      </wpg:grpSpPr>
                      <wps:wsp>
                        <wps:cNvPr id="26337" name="Shape 26337"/>
                        <wps:cNvSpPr/>
                        <wps:spPr>
                          <a:xfrm>
                            <a:off x="0" y="2743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26338" name="Shape 26338"/>
                        <wps:cNvSpPr/>
                        <wps:spPr>
                          <a:xfrm>
                            <a:off x="0" y="0"/>
                            <a:ext cx="5769229" cy="18288"/>
                          </a:xfrm>
                          <a:custGeom>
                            <a:avLst/>
                            <a:gdLst/>
                            <a:ahLst/>
                            <a:cxnLst/>
                            <a:rect l="0" t="0" r="0" b="0"/>
                            <a:pathLst>
                              <a:path w="5769229" h="18288">
                                <a:moveTo>
                                  <a:pt x="0" y="0"/>
                                </a:moveTo>
                                <a:lnTo>
                                  <a:pt x="5769229" y="0"/>
                                </a:lnTo>
                                <a:lnTo>
                                  <a:pt x="5769229" y="18288"/>
                                </a:lnTo>
                                <a:lnTo>
                                  <a:pt x="0" y="18288"/>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inline>
            </w:drawing>
          </mc:Choice>
          <mc:Fallback xmlns:a="http://schemas.openxmlformats.org/drawingml/2006/main">
            <w:pict>
              <v:group id="Group 20439" style="width:454.27pt;height:2.88pt;mso-position-horizontal-relative:char;mso-position-vertical-relative:line" coordsize="57692,365">
                <v:shape id="Shape 26339" style="position:absolute;width:57692;height:91;left:0;top:274;" coordsize="5769229,9144" path="m0,0l5769229,0l5769229,9144l0,9144l0,0">
                  <v:stroke weight="0pt" endcap="flat" joinstyle="miter" miterlimit="10" on="false" color="#000000" opacity="0"/>
                  <v:fill on="true" color="#0070c0"/>
                </v:shape>
                <v:shape id="Shape 26340" style="position:absolute;width:57692;height:182;left:0;top:0;" coordsize="5769229,18288" path="m0,0l5769229,0l5769229,18288l0,18288l0,0">
                  <v:stroke weight="0pt" endcap="flat" joinstyle="miter" miterlimit="10" on="false" color="#000000" opacity="0"/>
                  <v:fill on="true" color="#0070c0"/>
                </v:shape>
              </v:group>
            </w:pict>
          </mc:Fallback>
        </mc:AlternateContent>
      </w:r>
    </w:p>
    <w:p w14:paraId="49B2C6E3" w14:textId="77777777" w:rsidR="003E7963" w:rsidRDefault="00000000">
      <w:pPr>
        <w:spacing w:after="112"/>
      </w:pPr>
      <w:r>
        <w:rPr>
          <w:color w:val="2F5496"/>
        </w:rPr>
        <w:t xml:space="preserve"> </w:t>
      </w:r>
    </w:p>
    <w:p w14:paraId="6A84D598" w14:textId="77777777" w:rsidR="003E7963" w:rsidRDefault="00000000">
      <w:pPr>
        <w:spacing w:after="146"/>
        <w:ind w:left="-5" w:right="2" w:hanging="10"/>
      </w:pPr>
      <w:r>
        <w:rPr>
          <w:color w:val="262626"/>
        </w:rPr>
        <w:t xml:space="preserve">You need to choose ONE of the following options (A or B) for your database design project: </w:t>
      </w:r>
    </w:p>
    <w:p w14:paraId="05030DFA" w14:textId="77777777" w:rsidR="003E7963" w:rsidRDefault="00000000">
      <w:pPr>
        <w:numPr>
          <w:ilvl w:val="0"/>
          <w:numId w:val="3"/>
        </w:numPr>
        <w:spacing w:after="110"/>
        <w:ind w:right="2" w:hanging="360"/>
      </w:pPr>
      <w:r>
        <w:rPr>
          <w:color w:val="262626"/>
        </w:rPr>
        <w:t xml:space="preserve">A University Accommodation Office Database system </w:t>
      </w:r>
    </w:p>
    <w:p w14:paraId="613BD68E" w14:textId="77777777" w:rsidR="003E7963" w:rsidRDefault="00000000">
      <w:pPr>
        <w:spacing w:after="34" w:line="359" w:lineRule="auto"/>
        <w:ind w:left="730" w:right="2" w:hanging="10"/>
      </w:pPr>
      <w:r>
        <w:rPr>
          <w:color w:val="262626"/>
        </w:rPr>
        <w:t xml:space="preserve">Have a look at the University’s accommodation office website. If you are staying in university accommodation, then you can also study the application form. </w:t>
      </w:r>
    </w:p>
    <w:p w14:paraId="4FA30244" w14:textId="77777777" w:rsidR="003E7963" w:rsidRDefault="00000000">
      <w:pPr>
        <w:numPr>
          <w:ilvl w:val="0"/>
          <w:numId w:val="3"/>
        </w:numPr>
        <w:spacing w:after="112"/>
        <w:ind w:right="2" w:hanging="360"/>
      </w:pPr>
      <w:r>
        <w:rPr>
          <w:color w:val="262626"/>
        </w:rPr>
        <w:t xml:space="preserve">A University Sports Park Database system </w:t>
      </w:r>
    </w:p>
    <w:p w14:paraId="3B9ACE22" w14:textId="77777777" w:rsidR="003E7963" w:rsidRDefault="00000000">
      <w:pPr>
        <w:spacing w:after="112"/>
        <w:ind w:left="730" w:right="2" w:hanging="10"/>
      </w:pPr>
      <w:r>
        <w:rPr>
          <w:color w:val="262626"/>
        </w:rPr>
        <w:t xml:space="preserve">Have a look at the Surrey Sports Park website.  </w:t>
      </w:r>
    </w:p>
    <w:p w14:paraId="3CE2C99D" w14:textId="77777777" w:rsidR="003E7963" w:rsidRDefault="00000000">
      <w:pPr>
        <w:spacing w:after="3" w:line="360" w:lineRule="auto"/>
        <w:ind w:left="-5" w:right="2" w:hanging="10"/>
      </w:pPr>
      <w:r>
        <w:rPr>
          <w:color w:val="262626"/>
        </w:rPr>
        <w:t xml:space="preserve">You can look at other websites and reference material. Remember to list all the references you used in the report. </w:t>
      </w:r>
    </w:p>
    <w:p w14:paraId="635D6F03" w14:textId="77777777" w:rsidR="003E7963" w:rsidRDefault="00000000">
      <w:pPr>
        <w:spacing w:after="123"/>
      </w:pPr>
      <w:r>
        <w:rPr>
          <w:color w:val="262626"/>
          <w:sz w:val="24"/>
        </w:rPr>
        <w:t xml:space="preserve"> </w:t>
      </w:r>
    </w:p>
    <w:p w14:paraId="1278C446" w14:textId="77777777" w:rsidR="003E7963" w:rsidRDefault="00000000">
      <w:pPr>
        <w:spacing w:after="188"/>
      </w:pPr>
      <w:r>
        <w:rPr>
          <w:color w:val="262626"/>
          <w:sz w:val="24"/>
        </w:rPr>
        <w:t xml:space="preserve"> </w:t>
      </w:r>
    </w:p>
    <w:p w14:paraId="3E0E6069" w14:textId="77777777" w:rsidR="003E7963" w:rsidRDefault="00000000">
      <w:pPr>
        <w:spacing w:after="92"/>
        <w:ind w:left="-5" w:hanging="10"/>
      </w:pPr>
      <w:r>
        <w:rPr>
          <w:color w:val="2F5496"/>
          <w:sz w:val="28"/>
        </w:rPr>
        <w:t xml:space="preserve">Task 1: </w:t>
      </w:r>
      <w:r>
        <w:rPr>
          <w:color w:val="2F5496"/>
          <w:sz w:val="24"/>
          <w:u w:val="single" w:color="2F5496"/>
        </w:rPr>
        <w:t>Extended Entity-Relationship Modelling</w:t>
      </w:r>
      <w:r>
        <w:rPr>
          <w:color w:val="2F5496"/>
          <w:sz w:val="28"/>
        </w:rPr>
        <w:t xml:space="preserve"> </w:t>
      </w:r>
    </w:p>
    <w:p w14:paraId="489571B6" w14:textId="77777777" w:rsidR="003E7963" w:rsidRDefault="00000000">
      <w:pPr>
        <w:spacing w:after="112"/>
      </w:pPr>
      <w:r>
        <w:rPr>
          <w:color w:val="262626"/>
        </w:rPr>
        <w:t xml:space="preserve"> </w:t>
      </w:r>
    </w:p>
    <w:p w14:paraId="28383D98" w14:textId="77777777" w:rsidR="003E7963" w:rsidRDefault="00000000">
      <w:pPr>
        <w:spacing w:after="0" w:line="359" w:lineRule="auto"/>
        <w:ind w:left="-5" w:hanging="10"/>
      </w:pPr>
      <w:r>
        <w:rPr>
          <w:color w:val="262626"/>
        </w:rPr>
        <w:t xml:space="preserve">As </w:t>
      </w:r>
      <w:r>
        <w:t>the first step of your coursework, you need to identify the main entities, attributes, and relationships in the coursework topic you selected (A or B). Then you should note down the business rules and any assumptions you make. The business rules will be marked as part of the report so please see section 6 for the marks allocated. Next you need to start sketching out the EER model to represent the data.</w:t>
      </w:r>
      <w:r>
        <w:rPr>
          <w:color w:val="262626"/>
        </w:rPr>
        <w:t xml:space="preserve"> The business rules and the EERD will be shown in specified sections of your report. The marks for the EERD are listed below while the marks for the business rules will be part of the report.</w:t>
      </w:r>
      <w:r>
        <w:t xml:space="preserve"> </w:t>
      </w:r>
    </w:p>
    <w:p w14:paraId="109FA7F8" w14:textId="77777777" w:rsidR="003E7963" w:rsidRDefault="00000000">
      <w:pPr>
        <w:spacing w:after="112"/>
      </w:pPr>
      <w:r>
        <w:rPr>
          <w:color w:val="262626"/>
        </w:rPr>
        <w:t xml:space="preserve"> </w:t>
      </w:r>
    </w:p>
    <w:p w14:paraId="57FB8DF7" w14:textId="77777777" w:rsidR="003E7963" w:rsidRDefault="00000000">
      <w:pPr>
        <w:spacing w:after="146"/>
        <w:ind w:left="-5" w:right="2" w:hanging="10"/>
      </w:pPr>
      <w:r>
        <w:rPr>
          <w:color w:val="262626"/>
        </w:rPr>
        <w:t xml:space="preserve">To attain all the basic marks, the EER Diagram should show the following: </w:t>
      </w:r>
    </w:p>
    <w:p w14:paraId="68821166" w14:textId="77777777" w:rsidR="003E7963" w:rsidRDefault="00000000">
      <w:pPr>
        <w:numPr>
          <w:ilvl w:val="0"/>
          <w:numId w:val="4"/>
        </w:numPr>
        <w:spacing w:after="146"/>
        <w:ind w:right="2" w:hanging="360"/>
      </w:pPr>
      <w:r>
        <w:rPr>
          <w:color w:val="262626"/>
        </w:rPr>
        <w:t xml:space="preserve">At least one supertype and two subtypes </w:t>
      </w:r>
    </w:p>
    <w:p w14:paraId="60E259A2" w14:textId="77777777" w:rsidR="003E7963" w:rsidRDefault="00000000">
      <w:pPr>
        <w:numPr>
          <w:ilvl w:val="0"/>
          <w:numId w:val="4"/>
        </w:numPr>
        <w:spacing w:after="32" w:line="359" w:lineRule="auto"/>
        <w:ind w:right="2" w:hanging="360"/>
      </w:pPr>
      <w:r>
        <w:rPr>
          <w:color w:val="262626"/>
        </w:rPr>
        <w:lastRenderedPageBreak/>
        <w:t xml:space="preserve">at least two additional entity types (apart from the supertype and subtypes in the first requirement), which are </w:t>
      </w:r>
      <w:r>
        <w:rPr>
          <w:b/>
          <w:color w:val="262626"/>
        </w:rPr>
        <w:t xml:space="preserve">not </w:t>
      </w:r>
      <w:r>
        <w:rPr>
          <w:color w:val="262626"/>
        </w:rPr>
        <w:t xml:space="preserve">an associative or weak entity. </w:t>
      </w:r>
    </w:p>
    <w:p w14:paraId="6695850D" w14:textId="77777777" w:rsidR="003E7963" w:rsidRDefault="00000000">
      <w:pPr>
        <w:numPr>
          <w:ilvl w:val="0"/>
          <w:numId w:val="4"/>
        </w:numPr>
        <w:spacing w:after="146"/>
        <w:ind w:right="2" w:hanging="360"/>
      </w:pPr>
      <w:r>
        <w:rPr>
          <w:color w:val="262626"/>
        </w:rPr>
        <w:t>at least two (binary) relationships with at least one relationship being one-to-</w:t>
      </w:r>
      <w:proofErr w:type="gramStart"/>
      <w:r>
        <w:rPr>
          <w:color w:val="262626"/>
        </w:rPr>
        <w:t>many</w:t>
      </w:r>
      <w:proofErr w:type="gramEnd"/>
      <w:r>
        <w:rPr>
          <w:color w:val="262626"/>
        </w:rPr>
        <w:t xml:space="preserve"> </w:t>
      </w:r>
    </w:p>
    <w:p w14:paraId="111E1E77" w14:textId="77777777" w:rsidR="003E7963" w:rsidRDefault="00000000">
      <w:pPr>
        <w:numPr>
          <w:ilvl w:val="0"/>
          <w:numId w:val="4"/>
        </w:numPr>
        <w:spacing w:after="3" w:line="359" w:lineRule="auto"/>
        <w:ind w:right="2" w:hanging="360"/>
      </w:pPr>
      <w:r>
        <w:rPr>
          <w:color w:val="262626"/>
        </w:rPr>
        <w:t xml:space="preserve">the appropriate attributes for the entity types with at least one multi-valued attribute in one of the entity types. </w:t>
      </w:r>
    </w:p>
    <w:p w14:paraId="4B836D6F" w14:textId="77777777" w:rsidR="003E7963" w:rsidRDefault="00000000">
      <w:pPr>
        <w:spacing w:after="112"/>
      </w:pPr>
      <w:r>
        <w:rPr>
          <w:color w:val="262626"/>
        </w:rPr>
        <w:t xml:space="preserve"> </w:t>
      </w:r>
    </w:p>
    <w:p w14:paraId="0C0A09A1" w14:textId="77777777" w:rsidR="003E7963" w:rsidRDefault="00000000">
      <w:pPr>
        <w:spacing w:after="112"/>
      </w:pPr>
      <w:r>
        <w:rPr>
          <w:color w:val="262626"/>
        </w:rPr>
        <w:t xml:space="preserve"> </w:t>
      </w:r>
    </w:p>
    <w:p w14:paraId="782011D8" w14:textId="77777777" w:rsidR="003E7963" w:rsidRDefault="00000000">
      <w:pPr>
        <w:spacing w:after="110"/>
      </w:pPr>
      <w:r>
        <w:rPr>
          <w:color w:val="262626"/>
        </w:rPr>
        <w:t xml:space="preserve"> </w:t>
      </w:r>
    </w:p>
    <w:p w14:paraId="015979B1" w14:textId="77777777" w:rsidR="003E7963" w:rsidRDefault="00000000">
      <w:pPr>
        <w:spacing w:after="0"/>
      </w:pPr>
      <w:r>
        <w:rPr>
          <w:color w:val="262626"/>
        </w:rPr>
        <w:t xml:space="preserve"> </w:t>
      </w:r>
    </w:p>
    <w:tbl>
      <w:tblPr>
        <w:tblStyle w:val="TableGrid"/>
        <w:tblW w:w="9016" w:type="dxa"/>
        <w:tblInd w:w="6" w:type="dxa"/>
        <w:tblCellMar>
          <w:top w:w="47" w:type="dxa"/>
          <w:left w:w="107" w:type="dxa"/>
          <w:bottom w:w="0" w:type="dxa"/>
          <w:right w:w="58" w:type="dxa"/>
        </w:tblCellMar>
        <w:tblLook w:val="04A0" w:firstRow="1" w:lastRow="0" w:firstColumn="1" w:lastColumn="0" w:noHBand="0" w:noVBand="1"/>
      </w:tblPr>
      <w:tblGrid>
        <w:gridCol w:w="846"/>
        <w:gridCol w:w="6520"/>
        <w:gridCol w:w="1650"/>
      </w:tblGrid>
      <w:tr w:rsidR="003E7963" w14:paraId="7B5BBDF9" w14:textId="77777777">
        <w:trPr>
          <w:trHeight w:val="450"/>
        </w:trPr>
        <w:tc>
          <w:tcPr>
            <w:tcW w:w="846" w:type="dxa"/>
            <w:tcBorders>
              <w:top w:val="single" w:sz="4" w:space="0" w:color="000000"/>
              <w:left w:val="single" w:sz="4" w:space="0" w:color="000000"/>
              <w:bottom w:val="single" w:sz="4" w:space="0" w:color="000000"/>
              <w:right w:val="single" w:sz="4" w:space="0" w:color="000000"/>
            </w:tcBorders>
          </w:tcPr>
          <w:p w14:paraId="609E3645" w14:textId="77777777" w:rsidR="003E7963" w:rsidRDefault="00000000">
            <w:pPr>
              <w:spacing w:after="0"/>
            </w:pPr>
            <w:r>
              <w:rPr>
                <w:color w:val="44546A"/>
                <w:sz w:val="24"/>
              </w:rPr>
              <w:t xml:space="preserve">Task 1 </w:t>
            </w:r>
          </w:p>
        </w:tc>
        <w:tc>
          <w:tcPr>
            <w:tcW w:w="6520" w:type="dxa"/>
            <w:tcBorders>
              <w:top w:val="single" w:sz="4" w:space="0" w:color="000000"/>
              <w:left w:val="single" w:sz="4" w:space="0" w:color="000000"/>
              <w:bottom w:val="single" w:sz="4" w:space="0" w:color="000000"/>
              <w:right w:val="single" w:sz="4" w:space="0" w:color="000000"/>
            </w:tcBorders>
          </w:tcPr>
          <w:p w14:paraId="3094CD09" w14:textId="77777777" w:rsidR="003E7963" w:rsidRDefault="00000000">
            <w:pPr>
              <w:spacing w:after="0"/>
              <w:ind w:left="1"/>
            </w:pPr>
            <w:r>
              <w:rPr>
                <w:color w:val="44546A"/>
                <w:sz w:val="24"/>
              </w:rPr>
              <w:t xml:space="preserve">Description of tasks </w:t>
            </w:r>
          </w:p>
        </w:tc>
        <w:tc>
          <w:tcPr>
            <w:tcW w:w="1650" w:type="dxa"/>
            <w:tcBorders>
              <w:top w:val="single" w:sz="4" w:space="0" w:color="000000"/>
              <w:left w:val="single" w:sz="4" w:space="0" w:color="000000"/>
              <w:bottom w:val="single" w:sz="4" w:space="0" w:color="000000"/>
              <w:right w:val="single" w:sz="4" w:space="0" w:color="000000"/>
            </w:tcBorders>
          </w:tcPr>
          <w:p w14:paraId="578A9AA6" w14:textId="77777777" w:rsidR="003E7963" w:rsidRDefault="00000000">
            <w:pPr>
              <w:spacing w:after="0"/>
              <w:ind w:left="1"/>
            </w:pPr>
            <w:r>
              <w:rPr>
                <w:color w:val="44546A"/>
                <w:sz w:val="24"/>
              </w:rPr>
              <w:t xml:space="preserve">Mark </w:t>
            </w:r>
          </w:p>
        </w:tc>
      </w:tr>
      <w:tr w:rsidR="003E7963" w14:paraId="7116F5B9" w14:textId="77777777">
        <w:trPr>
          <w:trHeight w:val="410"/>
        </w:trPr>
        <w:tc>
          <w:tcPr>
            <w:tcW w:w="846" w:type="dxa"/>
            <w:tcBorders>
              <w:top w:val="single" w:sz="4" w:space="0" w:color="000000"/>
              <w:left w:val="single" w:sz="4" w:space="0" w:color="000000"/>
              <w:bottom w:val="single" w:sz="4" w:space="0" w:color="000000"/>
              <w:right w:val="nil"/>
            </w:tcBorders>
            <w:shd w:val="clear" w:color="auto" w:fill="D9E2F3"/>
          </w:tcPr>
          <w:p w14:paraId="0993FA56" w14:textId="77777777" w:rsidR="003E7963" w:rsidRDefault="003E7963"/>
        </w:tc>
        <w:tc>
          <w:tcPr>
            <w:tcW w:w="6520" w:type="dxa"/>
            <w:tcBorders>
              <w:top w:val="single" w:sz="4" w:space="0" w:color="000000"/>
              <w:left w:val="nil"/>
              <w:bottom w:val="single" w:sz="4" w:space="0" w:color="000000"/>
              <w:right w:val="nil"/>
            </w:tcBorders>
            <w:shd w:val="clear" w:color="auto" w:fill="D9E2F3"/>
          </w:tcPr>
          <w:p w14:paraId="0CF778E8" w14:textId="77777777" w:rsidR="003E7963" w:rsidRDefault="00000000">
            <w:pPr>
              <w:spacing w:after="0"/>
              <w:ind w:left="2027"/>
            </w:pPr>
            <w:r>
              <w:rPr>
                <w:color w:val="262626"/>
              </w:rPr>
              <w:t xml:space="preserve">BASIC REQUIREMENTS – 15 Marks </w:t>
            </w:r>
          </w:p>
        </w:tc>
        <w:tc>
          <w:tcPr>
            <w:tcW w:w="1650" w:type="dxa"/>
            <w:tcBorders>
              <w:top w:val="single" w:sz="4" w:space="0" w:color="000000"/>
              <w:left w:val="nil"/>
              <w:bottom w:val="single" w:sz="4" w:space="0" w:color="000000"/>
              <w:right w:val="single" w:sz="4" w:space="0" w:color="000000"/>
            </w:tcBorders>
            <w:shd w:val="clear" w:color="auto" w:fill="D9E2F3"/>
          </w:tcPr>
          <w:p w14:paraId="0CE61096" w14:textId="77777777" w:rsidR="003E7963" w:rsidRDefault="003E7963"/>
        </w:tc>
      </w:tr>
      <w:tr w:rsidR="003E7963" w14:paraId="562BE393" w14:textId="77777777">
        <w:trPr>
          <w:trHeight w:val="817"/>
        </w:trPr>
        <w:tc>
          <w:tcPr>
            <w:tcW w:w="846" w:type="dxa"/>
            <w:tcBorders>
              <w:top w:val="single" w:sz="4" w:space="0" w:color="000000"/>
              <w:left w:val="single" w:sz="4" w:space="0" w:color="000000"/>
              <w:bottom w:val="single" w:sz="4" w:space="0" w:color="000000"/>
              <w:right w:val="single" w:sz="4" w:space="0" w:color="000000"/>
            </w:tcBorders>
          </w:tcPr>
          <w:p w14:paraId="18DDB2FF" w14:textId="77777777" w:rsidR="003E7963" w:rsidRDefault="00000000">
            <w:pPr>
              <w:spacing w:after="0"/>
            </w:pPr>
            <w:r>
              <w:rPr>
                <w:color w:val="262626"/>
              </w:rPr>
              <w:t xml:space="preserve">1.1 </w:t>
            </w:r>
          </w:p>
        </w:tc>
        <w:tc>
          <w:tcPr>
            <w:tcW w:w="6520" w:type="dxa"/>
            <w:tcBorders>
              <w:top w:val="single" w:sz="4" w:space="0" w:color="000000"/>
              <w:left w:val="single" w:sz="4" w:space="0" w:color="000000"/>
              <w:bottom w:val="single" w:sz="4" w:space="0" w:color="000000"/>
              <w:right w:val="single" w:sz="4" w:space="0" w:color="000000"/>
            </w:tcBorders>
          </w:tcPr>
          <w:p w14:paraId="0C288CA0" w14:textId="77777777" w:rsidR="003E7963" w:rsidRDefault="00000000">
            <w:pPr>
              <w:spacing w:after="0"/>
              <w:ind w:left="1"/>
            </w:pPr>
            <w:r>
              <w:rPr>
                <w:color w:val="262626"/>
              </w:rPr>
              <w:t xml:space="preserve"> One supertype and two subtypes correctly represented with the </w:t>
            </w:r>
            <w:proofErr w:type="spellStart"/>
            <w:r>
              <w:rPr>
                <w:color w:val="262626"/>
              </w:rPr>
              <w:t>disjointness</w:t>
            </w:r>
            <w:proofErr w:type="spellEnd"/>
            <w:r>
              <w:rPr>
                <w:color w:val="262626"/>
              </w:rPr>
              <w:t xml:space="preserve"> and participation constraints </w:t>
            </w:r>
          </w:p>
        </w:tc>
        <w:tc>
          <w:tcPr>
            <w:tcW w:w="1650" w:type="dxa"/>
            <w:tcBorders>
              <w:top w:val="single" w:sz="4" w:space="0" w:color="000000"/>
              <w:left w:val="single" w:sz="4" w:space="0" w:color="000000"/>
              <w:bottom w:val="single" w:sz="4" w:space="0" w:color="000000"/>
              <w:right w:val="single" w:sz="4" w:space="0" w:color="000000"/>
            </w:tcBorders>
          </w:tcPr>
          <w:p w14:paraId="0AA77B25" w14:textId="77777777" w:rsidR="003E7963" w:rsidRDefault="00000000">
            <w:pPr>
              <w:spacing w:after="0"/>
              <w:ind w:right="50"/>
              <w:jc w:val="center"/>
            </w:pPr>
            <w:r>
              <w:rPr>
                <w:color w:val="262626"/>
              </w:rPr>
              <w:t xml:space="preserve">4 </w:t>
            </w:r>
          </w:p>
        </w:tc>
      </w:tr>
      <w:tr w:rsidR="003E7963" w14:paraId="4F19DF81" w14:textId="77777777">
        <w:trPr>
          <w:trHeight w:val="413"/>
        </w:trPr>
        <w:tc>
          <w:tcPr>
            <w:tcW w:w="846" w:type="dxa"/>
            <w:tcBorders>
              <w:top w:val="single" w:sz="4" w:space="0" w:color="000000"/>
              <w:left w:val="single" w:sz="4" w:space="0" w:color="000000"/>
              <w:bottom w:val="single" w:sz="4" w:space="0" w:color="000000"/>
              <w:right w:val="single" w:sz="4" w:space="0" w:color="000000"/>
            </w:tcBorders>
          </w:tcPr>
          <w:p w14:paraId="6CC673E3" w14:textId="77777777" w:rsidR="003E7963" w:rsidRDefault="00000000">
            <w:pPr>
              <w:spacing w:after="0"/>
            </w:pPr>
            <w:r>
              <w:rPr>
                <w:color w:val="262626"/>
              </w:rPr>
              <w:t xml:space="preserve">1.2 </w:t>
            </w:r>
          </w:p>
        </w:tc>
        <w:tc>
          <w:tcPr>
            <w:tcW w:w="6520" w:type="dxa"/>
            <w:tcBorders>
              <w:top w:val="single" w:sz="4" w:space="0" w:color="000000"/>
              <w:left w:val="single" w:sz="4" w:space="0" w:color="000000"/>
              <w:bottom w:val="single" w:sz="4" w:space="0" w:color="000000"/>
              <w:right w:val="single" w:sz="4" w:space="0" w:color="000000"/>
            </w:tcBorders>
          </w:tcPr>
          <w:p w14:paraId="1458C47A" w14:textId="77777777" w:rsidR="003E7963" w:rsidRDefault="00000000">
            <w:pPr>
              <w:spacing w:after="0"/>
              <w:ind w:left="1"/>
            </w:pPr>
            <w:r>
              <w:rPr>
                <w:color w:val="262626"/>
              </w:rPr>
              <w:t xml:space="preserve">Two additional entities </w:t>
            </w:r>
          </w:p>
        </w:tc>
        <w:tc>
          <w:tcPr>
            <w:tcW w:w="1650" w:type="dxa"/>
            <w:tcBorders>
              <w:top w:val="single" w:sz="4" w:space="0" w:color="000000"/>
              <w:left w:val="single" w:sz="4" w:space="0" w:color="000000"/>
              <w:bottom w:val="single" w:sz="4" w:space="0" w:color="000000"/>
              <w:right w:val="single" w:sz="4" w:space="0" w:color="000000"/>
            </w:tcBorders>
          </w:tcPr>
          <w:p w14:paraId="2C763D49" w14:textId="77777777" w:rsidR="003E7963" w:rsidRDefault="00000000">
            <w:pPr>
              <w:spacing w:after="0"/>
              <w:ind w:right="50"/>
              <w:jc w:val="center"/>
            </w:pPr>
            <w:r>
              <w:rPr>
                <w:color w:val="262626"/>
              </w:rPr>
              <w:t xml:space="preserve">3 </w:t>
            </w:r>
          </w:p>
        </w:tc>
      </w:tr>
      <w:tr w:rsidR="003E7963" w14:paraId="0FF09E43" w14:textId="77777777">
        <w:trPr>
          <w:trHeight w:val="1622"/>
        </w:trPr>
        <w:tc>
          <w:tcPr>
            <w:tcW w:w="846" w:type="dxa"/>
            <w:tcBorders>
              <w:top w:val="single" w:sz="4" w:space="0" w:color="000000"/>
              <w:left w:val="single" w:sz="4" w:space="0" w:color="000000"/>
              <w:bottom w:val="single" w:sz="4" w:space="0" w:color="000000"/>
              <w:right w:val="single" w:sz="4" w:space="0" w:color="000000"/>
            </w:tcBorders>
          </w:tcPr>
          <w:p w14:paraId="2EA0245E" w14:textId="77777777" w:rsidR="003E7963" w:rsidRDefault="00000000">
            <w:pPr>
              <w:spacing w:after="0"/>
            </w:pPr>
            <w:r>
              <w:rPr>
                <w:color w:val="262626"/>
              </w:rPr>
              <w:t xml:space="preserve">1.3 </w:t>
            </w:r>
          </w:p>
        </w:tc>
        <w:tc>
          <w:tcPr>
            <w:tcW w:w="6520" w:type="dxa"/>
            <w:tcBorders>
              <w:top w:val="single" w:sz="4" w:space="0" w:color="000000"/>
              <w:left w:val="single" w:sz="4" w:space="0" w:color="000000"/>
              <w:bottom w:val="single" w:sz="4" w:space="0" w:color="000000"/>
              <w:right w:val="single" w:sz="4" w:space="0" w:color="000000"/>
            </w:tcBorders>
          </w:tcPr>
          <w:p w14:paraId="509FEF15" w14:textId="77777777" w:rsidR="003E7963" w:rsidRDefault="00000000">
            <w:pPr>
              <w:spacing w:after="112"/>
              <w:ind w:left="1"/>
            </w:pPr>
            <w:r>
              <w:rPr>
                <w:color w:val="262626"/>
              </w:rPr>
              <w:t xml:space="preserve">Relationships    a) One-to-Many relationship </w:t>
            </w:r>
          </w:p>
          <w:p w14:paraId="22A3D6AB" w14:textId="77777777" w:rsidR="003E7963" w:rsidRDefault="00000000">
            <w:pPr>
              <w:spacing w:after="112"/>
              <w:ind w:left="1"/>
            </w:pPr>
            <w:r>
              <w:rPr>
                <w:color w:val="262626"/>
              </w:rPr>
              <w:t xml:space="preserve">                            b) Any other binary relationship </w:t>
            </w:r>
          </w:p>
          <w:p w14:paraId="026F1007" w14:textId="77777777" w:rsidR="003E7963" w:rsidRDefault="00000000">
            <w:pPr>
              <w:spacing w:after="0"/>
              <w:ind w:left="1"/>
              <w:jc w:val="both"/>
            </w:pPr>
            <w:r>
              <w:rPr>
                <w:color w:val="262626"/>
              </w:rPr>
              <w:t xml:space="preserve">All the relationships should show the connectivity (cardinality) and participation constraints </w:t>
            </w:r>
          </w:p>
        </w:tc>
        <w:tc>
          <w:tcPr>
            <w:tcW w:w="1650" w:type="dxa"/>
            <w:tcBorders>
              <w:top w:val="single" w:sz="4" w:space="0" w:color="000000"/>
              <w:left w:val="single" w:sz="4" w:space="0" w:color="000000"/>
              <w:bottom w:val="single" w:sz="4" w:space="0" w:color="000000"/>
              <w:right w:val="single" w:sz="4" w:space="0" w:color="000000"/>
            </w:tcBorders>
          </w:tcPr>
          <w:p w14:paraId="79C68EF7" w14:textId="77777777" w:rsidR="003E7963" w:rsidRDefault="00000000">
            <w:pPr>
              <w:spacing w:after="112"/>
              <w:ind w:right="50"/>
              <w:jc w:val="center"/>
            </w:pPr>
            <w:r>
              <w:rPr>
                <w:color w:val="262626"/>
              </w:rPr>
              <w:t xml:space="preserve">2.5 </w:t>
            </w:r>
          </w:p>
          <w:p w14:paraId="5167A34D" w14:textId="77777777" w:rsidR="003E7963" w:rsidRDefault="00000000">
            <w:pPr>
              <w:spacing w:after="0"/>
              <w:ind w:right="50"/>
              <w:jc w:val="center"/>
            </w:pPr>
            <w:r>
              <w:rPr>
                <w:color w:val="262626"/>
              </w:rPr>
              <w:t xml:space="preserve">2.5 </w:t>
            </w:r>
          </w:p>
        </w:tc>
      </w:tr>
      <w:tr w:rsidR="003E7963" w14:paraId="64F3157B" w14:textId="77777777">
        <w:trPr>
          <w:trHeight w:val="415"/>
        </w:trPr>
        <w:tc>
          <w:tcPr>
            <w:tcW w:w="846" w:type="dxa"/>
            <w:tcBorders>
              <w:top w:val="single" w:sz="4" w:space="0" w:color="000000"/>
              <w:left w:val="single" w:sz="4" w:space="0" w:color="000000"/>
              <w:bottom w:val="single" w:sz="4" w:space="0" w:color="000000"/>
              <w:right w:val="single" w:sz="4" w:space="0" w:color="000000"/>
            </w:tcBorders>
          </w:tcPr>
          <w:p w14:paraId="1CF4294A" w14:textId="77777777" w:rsidR="003E7963" w:rsidRDefault="00000000">
            <w:pPr>
              <w:spacing w:after="0"/>
            </w:pPr>
            <w:r>
              <w:rPr>
                <w:color w:val="262626"/>
              </w:rPr>
              <w:t xml:space="preserve">1.4 </w:t>
            </w:r>
          </w:p>
        </w:tc>
        <w:tc>
          <w:tcPr>
            <w:tcW w:w="6520" w:type="dxa"/>
            <w:tcBorders>
              <w:top w:val="single" w:sz="4" w:space="0" w:color="000000"/>
              <w:left w:val="single" w:sz="4" w:space="0" w:color="000000"/>
              <w:bottom w:val="single" w:sz="4" w:space="0" w:color="000000"/>
              <w:right w:val="single" w:sz="4" w:space="0" w:color="000000"/>
            </w:tcBorders>
          </w:tcPr>
          <w:p w14:paraId="5DE0B128" w14:textId="77777777" w:rsidR="003E7963" w:rsidRDefault="00000000">
            <w:pPr>
              <w:spacing w:after="0"/>
              <w:ind w:left="1"/>
            </w:pPr>
            <w:r>
              <w:rPr>
                <w:color w:val="262626"/>
              </w:rPr>
              <w:t xml:space="preserve">Attributes (for all 5 entities) including one multivalued attribute </w:t>
            </w:r>
          </w:p>
        </w:tc>
        <w:tc>
          <w:tcPr>
            <w:tcW w:w="1650" w:type="dxa"/>
            <w:tcBorders>
              <w:top w:val="single" w:sz="4" w:space="0" w:color="000000"/>
              <w:left w:val="single" w:sz="4" w:space="0" w:color="000000"/>
              <w:bottom w:val="single" w:sz="4" w:space="0" w:color="000000"/>
              <w:right w:val="single" w:sz="4" w:space="0" w:color="000000"/>
            </w:tcBorders>
          </w:tcPr>
          <w:p w14:paraId="0FF92AFE" w14:textId="77777777" w:rsidR="003E7963" w:rsidRDefault="00000000">
            <w:pPr>
              <w:spacing w:after="0"/>
              <w:ind w:right="50"/>
              <w:jc w:val="center"/>
            </w:pPr>
            <w:r>
              <w:rPr>
                <w:color w:val="262626"/>
              </w:rPr>
              <w:t xml:space="preserve">3 </w:t>
            </w:r>
          </w:p>
        </w:tc>
      </w:tr>
      <w:tr w:rsidR="003E7963" w14:paraId="59FCEBF0" w14:textId="77777777">
        <w:trPr>
          <w:trHeight w:val="410"/>
        </w:trPr>
        <w:tc>
          <w:tcPr>
            <w:tcW w:w="846" w:type="dxa"/>
            <w:tcBorders>
              <w:top w:val="single" w:sz="4" w:space="0" w:color="000000"/>
              <w:left w:val="single" w:sz="4" w:space="0" w:color="000000"/>
              <w:bottom w:val="single" w:sz="4" w:space="0" w:color="000000"/>
              <w:right w:val="nil"/>
            </w:tcBorders>
            <w:shd w:val="clear" w:color="auto" w:fill="D9E2F3"/>
          </w:tcPr>
          <w:p w14:paraId="5C8C0D43" w14:textId="77777777" w:rsidR="003E7963" w:rsidRDefault="003E7963"/>
        </w:tc>
        <w:tc>
          <w:tcPr>
            <w:tcW w:w="6520" w:type="dxa"/>
            <w:tcBorders>
              <w:top w:val="single" w:sz="4" w:space="0" w:color="000000"/>
              <w:left w:val="nil"/>
              <w:bottom w:val="single" w:sz="4" w:space="0" w:color="000000"/>
              <w:right w:val="nil"/>
            </w:tcBorders>
            <w:shd w:val="clear" w:color="auto" w:fill="D9E2F3"/>
          </w:tcPr>
          <w:p w14:paraId="03E5ADAB" w14:textId="77777777" w:rsidR="003E7963" w:rsidRDefault="00000000">
            <w:pPr>
              <w:spacing w:after="0"/>
              <w:ind w:left="756"/>
              <w:jc w:val="center"/>
            </w:pPr>
            <w:r>
              <w:rPr>
                <w:color w:val="262626"/>
              </w:rPr>
              <w:t xml:space="preserve">ADDITIONAL WORK – 5 Marks </w:t>
            </w:r>
          </w:p>
        </w:tc>
        <w:tc>
          <w:tcPr>
            <w:tcW w:w="1650" w:type="dxa"/>
            <w:tcBorders>
              <w:top w:val="single" w:sz="4" w:space="0" w:color="000000"/>
              <w:left w:val="nil"/>
              <w:bottom w:val="single" w:sz="4" w:space="0" w:color="000000"/>
              <w:right w:val="single" w:sz="4" w:space="0" w:color="000000"/>
            </w:tcBorders>
            <w:shd w:val="clear" w:color="auto" w:fill="D9E2F3"/>
          </w:tcPr>
          <w:p w14:paraId="1D4422EF" w14:textId="77777777" w:rsidR="003E7963" w:rsidRDefault="003E7963"/>
        </w:tc>
      </w:tr>
      <w:tr w:rsidR="003E7963" w14:paraId="33AFE3B8" w14:textId="77777777">
        <w:trPr>
          <w:trHeight w:val="1220"/>
        </w:trPr>
        <w:tc>
          <w:tcPr>
            <w:tcW w:w="846" w:type="dxa"/>
            <w:tcBorders>
              <w:top w:val="single" w:sz="4" w:space="0" w:color="000000"/>
              <w:left w:val="single" w:sz="4" w:space="0" w:color="000000"/>
              <w:bottom w:val="single" w:sz="4" w:space="0" w:color="000000"/>
              <w:right w:val="single" w:sz="4" w:space="0" w:color="000000"/>
            </w:tcBorders>
          </w:tcPr>
          <w:p w14:paraId="56F42A1B" w14:textId="77777777" w:rsidR="003E7963" w:rsidRDefault="00000000">
            <w:pPr>
              <w:spacing w:after="0"/>
            </w:pPr>
            <w:r>
              <w:rPr>
                <w:color w:val="262626"/>
              </w:rPr>
              <w:t xml:space="preserve">1.5 </w:t>
            </w:r>
          </w:p>
        </w:tc>
        <w:tc>
          <w:tcPr>
            <w:tcW w:w="6520" w:type="dxa"/>
            <w:tcBorders>
              <w:top w:val="single" w:sz="4" w:space="0" w:color="000000"/>
              <w:left w:val="single" w:sz="4" w:space="0" w:color="000000"/>
              <w:bottom w:val="single" w:sz="4" w:space="0" w:color="000000"/>
              <w:right w:val="single" w:sz="4" w:space="0" w:color="000000"/>
            </w:tcBorders>
          </w:tcPr>
          <w:p w14:paraId="7000386E" w14:textId="77777777" w:rsidR="003E7963" w:rsidRDefault="00000000">
            <w:pPr>
              <w:spacing w:after="0"/>
              <w:ind w:left="1"/>
            </w:pPr>
            <w:r>
              <w:rPr>
                <w:color w:val="262626"/>
              </w:rPr>
              <w:t xml:space="preserve">Create a more complicated EER Diagram with additional entity types and relationships (or e.g., unary relationships). Feedback well incorporated into the diagram. </w:t>
            </w:r>
          </w:p>
        </w:tc>
        <w:tc>
          <w:tcPr>
            <w:tcW w:w="1650" w:type="dxa"/>
            <w:tcBorders>
              <w:top w:val="single" w:sz="4" w:space="0" w:color="000000"/>
              <w:left w:val="single" w:sz="4" w:space="0" w:color="000000"/>
              <w:bottom w:val="single" w:sz="4" w:space="0" w:color="000000"/>
              <w:right w:val="single" w:sz="4" w:space="0" w:color="000000"/>
            </w:tcBorders>
          </w:tcPr>
          <w:p w14:paraId="5381C002" w14:textId="77777777" w:rsidR="003E7963" w:rsidRDefault="00000000">
            <w:pPr>
              <w:spacing w:after="0"/>
              <w:ind w:right="50"/>
              <w:jc w:val="center"/>
            </w:pPr>
            <w:r>
              <w:rPr>
                <w:color w:val="262626"/>
              </w:rPr>
              <w:t xml:space="preserve">5 </w:t>
            </w:r>
          </w:p>
        </w:tc>
      </w:tr>
      <w:tr w:rsidR="003E7963" w14:paraId="4F76C9ED" w14:textId="77777777">
        <w:trPr>
          <w:trHeight w:val="410"/>
        </w:trPr>
        <w:tc>
          <w:tcPr>
            <w:tcW w:w="846" w:type="dxa"/>
            <w:tcBorders>
              <w:top w:val="single" w:sz="4" w:space="0" w:color="000000"/>
              <w:left w:val="single" w:sz="4" w:space="0" w:color="000000"/>
              <w:bottom w:val="single" w:sz="4" w:space="0" w:color="000000"/>
              <w:right w:val="nil"/>
            </w:tcBorders>
            <w:shd w:val="clear" w:color="auto" w:fill="FFE599"/>
          </w:tcPr>
          <w:p w14:paraId="7DBFDF42" w14:textId="77777777" w:rsidR="003E7963" w:rsidRDefault="003E7963"/>
        </w:tc>
        <w:tc>
          <w:tcPr>
            <w:tcW w:w="6520" w:type="dxa"/>
            <w:tcBorders>
              <w:top w:val="single" w:sz="4" w:space="0" w:color="000000"/>
              <w:left w:val="nil"/>
              <w:bottom w:val="single" w:sz="4" w:space="0" w:color="000000"/>
              <w:right w:val="single" w:sz="4" w:space="0" w:color="000000"/>
            </w:tcBorders>
            <w:shd w:val="clear" w:color="auto" w:fill="FFE599"/>
          </w:tcPr>
          <w:p w14:paraId="44E4E9E0" w14:textId="77777777" w:rsidR="003E7963" w:rsidRDefault="00000000">
            <w:pPr>
              <w:spacing w:after="0"/>
              <w:ind w:right="47"/>
              <w:jc w:val="right"/>
            </w:pPr>
            <w:r>
              <w:rPr>
                <w:color w:val="262626"/>
              </w:rPr>
              <w:t xml:space="preserve">TOTAL MARKS </w:t>
            </w:r>
          </w:p>
        </w:tc>
        <w:tc>
          <w:tcPr>
            <w:tcW w:w="1650" w:type="dxa"/>
            <w:tcBorders>
              <w:top w:val="single" w:sz="4" w:space="0" w:color="000000"/>
              <w:left w:val="single" w:sz="4" w:space="0" w:color="000000"/>
              <w:bottom w:val="single" w:sz="4" w:space="0" w:color="000000"/>
              <w:right w:val="single" w:sz="4" w:space="0" w:color="000000"/>
            </w:tcBorders>
            <w:shd w:val="clear" w:color="auto" w:fill="FFE599"/>
          </w:tcPr>
          <w:p w14:paraId="1CED1CCE" w14:textId="77777777" w:rsidR="003E7963" w:rsidRDefault="00000000">
            <w:pPr>
              <w:spacing w:after="0"/>
              <w:ind w:right="48"/>
              <w:jc w:val="center"/>
            </w:pPr>
            <w:r>
              <w:rPr>
                <w:color w:val="262626"/>
              </w:rPr>
              <w:t xml:space="preserve">20 </w:t>
            </w:r>
          </w:p>
        </w:tc>
      </w:tr>
    </w:tbl>
    <w:p w14:paraId="1B2D60B1" w14:textId="77777777" w:rsidR="003E7963" w:rsidRDefault="00000000">
      <w:pPr>
        <w:spacing w:after="141"/>
      </w:pPr>
      <w:r>
        <w:rPr>
          <w:color w:val="262626"/>
        </w:rPr>
        <w:t xml:space="preserve"> </w:t>
      </w:r>
    </w:p>
    <w:p w14:paraId="36E326BD" w14:textId="77777777" w:rsidR="003E7963" w:rsidRDefault="00000000">
      <w:pPr>
        <w:spacing w:after="110"/>
        <w:ind w:left="-5" w:hanging="10"/>
        <w:jc w:val="both"/>
      </w:pPr>
      <w:r>
        <w:rPr>
          <w:color w:val="C00000"/>
          <w:sz w:val="24"/>
          <w:u w:val="single" w:color="C00000"/>
        </w:rPr>
        <w:t>SUBMISSION</w:t>
      </w:r>
      <w:r>
        <w:rPr>
          <w:color w:val="262626"/>
        </w:rPr>
        <w:t xml:space="preserve">: as an </w:t>
      </w:r>
      <w:r>
        <w:t xml:space="preserve">EER Diagram in the report (report.pdf – see section 6) </w:t>
      </w:r>
    </w:p>
    <w:p w14:paraId="43520297" w14:textId="77777777" w:rsidR="003E7963" w:rsidRDefault="00000000">
      <w:pPr>
        <w:spacing w:after="110"/>
        <w:ind w:left="103"/>
      </w:pPr>
      <w:r>
        <w:rPr>
          <w:color w:val="262626"/>
        </w:rPr>
        <w:t xml:space="preserve"> </w:t>
      </w:r>
    </w:p>
    <w:p w14:paraId="3C3A4435" w14:textId="77777777" w:rsidR="003E7963" w:rsidRDefault="00000000">
      <w:pPr>
        <w:spacing w:after="1" w:line="358" w:lineRule="auto"/>
        <w:ind w:left="113" w:right="155" w:hanging="10"/>
        <w:jc w:val="both"/>
      </w:pPr>
      <w:r>
        <w:rPr>
          <w:color w:val="262626"/>
        </w:rPr>
        <w:t xml:space="preserve">The EER diagram must be drawn following the notations taught in this module and as indicated in the report template, and not those used by software tools like MySQL Workbench or phpMyAdmin. You can use any diagram drawing software tool to create your </w:t>
      </w:r>
      <w:proofErr w:type="gramStart"/>
      <w:r>
        <w:rPr>
          <w:color w:val="262626"/>
        </w:rPr>
        <w:t>notation-compatible</w:t>
      </w:r>
      <w:proofErr w:type="gramEnd"/>
      <w:r>
        <w:rPr>
          <w:color w:val="262626"/>
        </w:rPr>
        <w:t xml:space="preserve"> EER diagram (e.g. diagrams.net or PowerPoint). The EER Diagram, with a description of the business rules and any assumptions you make should be in the appropriate section of the written report. </w:t>
      </w:r>
    </w:p>
    <w:p w14:paraId="22576791" w14:textId="77777777" w:rsidR="003E7963" w:rsidRDefault="00000000">
      <w:pPr>
        <w:spacing w:after="112"/>
        <w:ind w:left="103"/>
      </w:pPr>
      <w:r>
        <w:rPr>
          <w:color w:val="262626"/>
        </w:rPr>
        <w:t xml:space="preserve"> </w:t>
      </w:r>
    </w:p>
    <w:p w14:paraId="0E2CF601" w14:textId="77777777" w:rsidR="003E7963" w:rsidRDefault="00000000">
      <w:pPr>
        <w:spacing w:after="195"/>
        <w:ind w:left="103"/>
      </w:pPr>
      <w:r>
        <w:rPr>
          <w:color w:val="262626"/>
        </w:rPr>
        <w:lastRenderedPageBreak/>
        <w:t xml:space="preserve"> </w:t>
      </w:r>
    </w:p>
    <w:p w14:paraId="6DE62D0C" w14:textId="77777777" w:rsidR="003E7963" w:rsidRDefault="00000000">
      <w:pPr>
        <w:spacing w:after="92"/>
        <w:ind w:left="-5" w:hanging="10"/>
      </w:pPr>
      <w:r>
        <w:rPr>
          <w:color w:val="2F5496"/>
          <w:sz w:val="28"/>
        </w:rPr>
        <w:t xml:space="preserve">Task 2: </w:t>
      </w:r>
      <w:r>
        <w:rPr>
          <w:color w:val="2F5496"/>
          <w:sz w:val="24"/>
          <w:u w:val="single" w:color="2F5496"/>
        </w:rPr>
        <w:t>Mapping the EER Model to a Relational Schema</w:t>
      </w:r>
      <w:r>
        <w:rPr>
          <w:color w:val="2F5496"/>
          <w:sz w:val="28"/>
        </w:rPr>
        <w:t xml:space="preserve"> </w:t>
      </w:r>
    </w:p>
    <w:p w14:paraId="325B1767" w14:textId="77777777" w:rsidR="003E7963" w:rsidRDefault="00000000">
      <w:pPr>
        <w:spacing w:after="113"/>
      </w:pPr>
      <w:r>
        <w:rPr>
          <w:color w:val="262626"/>
        </w:rPr>
        <w:t xml:space="preserve"> </w:t>
      </w:r>
    </w:p>
    <w:p w14:paraId="6B9D8F6D" w14:textId="77777777" w:rsidR="003E7963" w:rsidRDefault="00000000">
      <w:pPr>
        <w:spacing w:after="3" w:line="358" w:lineRule="auto"/>
        <w:ind w:left="-5" w:right="2" w:hanging="10"/>
      </w:pPr>
      <w:r>
        <w:rPr>
          <w:color w:val="262626"/>
        </w:rPr>
        <w:t xml:space="preserve">The next step is to translate your ER Model to a relational schema using the appropriate mapping algorithms. You will need to translate ALL elements of the basic ER Model to a relational schema to earn the basic marks. You do not have to translate the whole ER Model if you did additional work to gain more marks for the ER model in Task 1.  </w:t>
      </w:r>
    </w:p>
    <w:p w14:paraId="16942D9B" w14:textId="77777777" w:rsidR="003E7963" w:rsidRDefault="00000000">
      <w:pPr>
        <w:spacing w:after="112"/>
      </w:pPr>
      <w:r>
        <w:rPr>
          <w:color w:val="262626"/>
        </w:rPr>
        <w:t xml:space="preserve"> </w:t>
      </w:r>
    </w:p>
    <w:p w14:paraId="4DA64117" w14:textId="77777777" w:rsidR="003E7963" w:rsidRDefault="00000000">
      <w:pPr>
        <w:spacing w:after="112"/>
      </w:pPr>
      <w:r>
        <w:rPr>
          <w:color w:val="262626"/>
        </w:rPr>
        <w:t xml:space="preserve"> </w:t>
      </w:r>
    </w:p>
    <w:p w14:paraId="7E1BE884" w14:textId="77777777" w:rsidR="003E7963" w:rsidRDefault="00000000">
      <w:pPr>
        <w:spacing w:after="0"/>
      </w:pPr>
      <w:r>
        <w:rPr>
          <w:color w:val="262626"/>
        </w:rPr>
        <w:t xml:space="preserve"> </w:t>
      </w:r>
    </w:p>
    <w:tbl>
      <w:tblPr>
        <w:tblStyle w:val="TableGrid"/>
        <w:tblW w:w="9016" w:type="dxa"/>
        <w:tblInd w:w="6" w:type="dxa"/>
        <w:tblCellMar>
          <w:top w:w="47" w:type="dxa"/>
          <w:left w:w="107" w:type="dxa"/>
          <w:bottom w:w="0" w:type="dxa"/>
          <w:right w:w="58" w:type="dxa"/>
        </w:tblCellMar>
        <w:tblLook w:val="04A0" w:firstRow="1" w:lastRow="0" w:firstColumn="1" w:lastColumn="0" w:noHBand="0" w:noVBand="1"/>
      </w:tblPr>
      <w:tblGrid>
        <w:gridCol w:w="846"/>
        <w:gridCol w:w="6520"/>
        <w:gridCol w:w="1650"/>
      </w:tblGrid>
      <w:tr w:rsidR="003E7963" w14:paraId="71CFA616" w14:textId="77777777">
        <w:trPr>
          <w:trHeight w:val="450"/>
        </w:trPr>
        <w:tc>
          <w:tcPr>
            <w:tcW w:w="846" w:type="dxa"/>
            <w:tcBorders>
              <w:top w:val="single" w:sz="4" w:space="0" w:color="000000"/>
              <w:left w:val="single" w:sz="4" w:space="0" w:color="000000"/>
              <w:bottom w:val="single" w:sz="4" w:space="0" w:color="000000"/>
              <w:right w:val="single" w:sz="4" w:space="0" w:color="000000"/>
            </w:tcBorders>
          </w:tcPr>
          <w:p w14:paraId="0FB41601" w14:textId="77777777" w:rsidR="003E7963" w:rsidRDefault="00000000">
            <w:pPr>
              <w:spacing w:after="0"/>
            </w:pPr>
            <w:r>
              <w:rPr>
                <w:color w:val="44546A"/>
                <w:sz w:val="24"/>
              </w:rPr>
              <w:t xml:space="preserve">Task 2 </w:t>
            </w:r>
          </w:p>
        </w:tc>
        <w:tc>
          <w:tcPr>
            <w:tcW w:w="6520" w:type="dxa"/>
            <w:tcBorders>
              <w:top w:val="single" w:sz="4" w:space="0" w:color="000000"/>
              <w:left w:val="single" w:sz="4" w:space="0" w:color="000000"/>
              <w:bottom w:val="single" w:sz="4" w:space="0" w:color="000000"/>
              <w:right w:val="single" w:sz="4" w:space="0" w:color="000000"/>
            </w:tcBorders>
          </w:tcPr>
          <w:p w14:paraId="0ABCD632" w14:textId="77777777" w:rsidR="003E7963" w:rsidRDefault="00000000">
            <w:pPr>
              <w:spacing w:after="0"/>
              <w:ind w:left="1"/>
            </w:pPr>
            <w:r>
              <w:rPr>
                <w:color w:val="44546A"/>
                <w:sz w:val="24"/>
              </w:rPr>
              <w:t xml:space="preserve">Description </w:t>
            </w:r>
          </w:p>
        </w:tc>
        <w:tc>
          <w:tcPr>
            <w:tcW w:w="1650" w:type="dxa"/>
            <w:tcBorders>
              <w:top w:val="single" w:sz="4" w:space="0" w:color="000000"/>
              <w:left w:val="single" w:sz="4" w:space="0" w:color="000000"/>
              <w:bottom w:val="single" w:sz="4" w:space="0" w:color="000000"/>
              <w:right w:val="single" w:sz="4" w:space="0" w:color="000000"/>
            </w:tcBorders>
          </w:tcPr>
          <w:p w14:paraId="0971E7A0" w14:textId="77777777" w:rsidR="003E7963" w:rsidRDefault="00000000">
            <w:pPr>
              <w:spacing w:after="0"/>
              <w:ind w:left="1"/>
            </w:pPr>
            <w:r>
              <w:rPr>
                <w:color w:val="44546A"/>
                <w:sz w:val="24"/>
              </w:rPr>
              <w:t xml:space="preserve">Mark </w:t>
            </w:r>
          </w:p>
        </w:tc>
      </w:tr>
      <w:tr w:rsidR="003E7963" w14:paraId="0A8D48D9" w14:textId="77777777">
        <w:trPr>
          <w:trHeight w:val="410"/>
        </w:trPr>
        <w:tc>
          <w:tcPr>
            <w:tcW w:w="846" w:type="dxa"/>
            <w:tcBorders>
              <w:top w:val="single" w:sz="4" w:space="0" w:color="000000"/>
              <w:left w:val="single" w:sz="4" w:space="0" w:color="000000"/>
              <w:bottom w:val="single" w:sz="4" w:space="0" w:color="000000"/>
              <w:right w:val="nil"/>
            </w:tcBorders>
            <w:shd w:val="clear" w:color="auto" w:fill="D9E2F3"/>
          </w:tcPr>
          <w:p w14:paraId="46238657" w14:textId="77777777" w:rsidR="003E7963" w:rsidRDefault="003E7963"/>
        </w:tc>
        <w:tc>
          <w:tcPr>
            <w:tcW w:w="6520" w:type="dxa"/>
            <w:tcBorders>
              <w:top w:val="single" w:sz="4" w:space="0" w:color="000000"/>
              <w:left w:val="nil"/>
              <w:bottom w:val="single" w:sz="4" w:space="0" w:color="000000"/>
              <w:right w:val="nil"/>
            </w:tcBorders>
            <w:shd w:val="clear" w:color="auto" w:fill="D9E2F3"/>
          </w:tcPr>
          <w:p w14:paraId="5BE5841B" w14:textId="77777777" w:rsidR="003E7963" w:rsidRDefault="00000000">
            <w:pPr>
              <w:spacing w:after="0"/>
              <w:ind w:left="1943"/>
            </w:pPr>
            <w:r>
              <w:rPr>
                <w:color w:val="262626"/>
              </w:rPr>
              <w:t xml:space="preserve">BASIC REQUIREMENTS – 12.5 Marks </w:t>
            </w:r>
          </w:p>
        </w:tc>
        <w:tc>
          <w:tcPr>
            <w:tcW w:w="1650" w:type="dxa"/>
            <w:tcBorders>
              <w:top w:val="single" w:sz="4" w:space="0" w:color="000000"/>
              <w:left w:val="nil"/>
              <w:bottom w:val="single" w:sz="4" w:space="0" w:color="000000"/>
              <w:right w:val="single" w:sz="4" w:space="0" w:color="000000"/>
            </w:tcBorders>
            <w:shd w:val="clear" w:color="auto" w:fill="D9E2F3"/>
          </w:tcPr>
          <w:p w14:paraId="0F09EB1C" w14:textId="77777777" w:rsidR="003E7963" w:rsidRDefault="003E7963"/>
        </w:tc>
      </w:tr>
      <w:tr w:rsidR="003E7963" w14:paraId="7F3740E2" w14:textId="77777777">
        <w:trPr>
          <w:trHeight w:val="414"/>
        </w:trPr>
        <w:tc>
          <w:tcPr>
            <w:tcW w:w="846" w:type="dxa"/>
            <w:tcBorders>
              <w:top w:val="single" w:sz="4" w:space="0" w:color="000000"/>
              <w:left w:val="single" w:sz="4" w:space="0" w:color="000000"/>
              <w:bottom w:val="single" w:sz="4" w:space="0" w:color="000000"/>
              <w:right w:val="single" w:sz="4" w:space="0" w:color="000000"/>
            </w:tcBorders>
          </w:tcPr>
          <w:p w14:paraId="69305EBB" w14:textId="77777777" w:rsidR="003E7963" w:rsidRDefault="00000000">
            <w:pPr>
              <w:spacing w:after="0"/>
            </w:pPr>
            <w:r>
              <w:rPr>
                <w:color w:val="262626"/>
              </w:rPr>
              <w:t xml:space="preserve">2.1 </w:t>
            </w:r>
          </w:p>
        </w:tc>
        <w:tc>
          <w:tcPr>
            <w:tcW w:w="6520" w:type="dxa"/>
            <w:tcBorders>
              <w:top w:val="single" w:sz="4" w:space="0" w:color="000000"/>
              <w:left w:val="single" w:sz="4" w:space="0" w:color="000000"/>
              <w:bottom w:val="single" w:sz="4" w:space="0" w:color="000000"/>
              <w:right w:val="single" w:sz="4" w:space="0" w:color="000000"/>
            </w:tcBorders>
          </w:tcPr>
          <w:p w14:paraId="7FAF2B15" w14:textId="77777777" w:rsidR="003E7963" w:rsidRDefault="00000000">
            <w:pPr>
              <w:spacing w:after="0"/>
              <w:ind w:left="1"/>
            </w:pPr>
            <w:r>
              <w:rPr>
                <w:color w:val="262626"/>
              </w:rPr>
              <w:t xml:space="preserve">Mapping of one supertype and two subtypes  </w:t>
            </w:r>
          </w:p>
        </w:tc>
        <w:tc>
          <w:tcPr>
            <w:tcW w:w="1650" w:type="dxa"/>
            <w:tcBorders>
              <w:top w:val="single" w:sz="4" w:space="0" w:color="000000"/>
              <w:left w:val="single" w:sz="4" w:space="0" w:color="000000"/>
              <w:bottom w:val="single" w:sz="4" w:space="0" w:color="000000"/>
              <w:right w:val="single" w:sz="4" w:space="0" w:color="000000"/>
            </w:tcBorders>
          </w:tcPr>
          <w:p w14:paraId="7E14CE32" w14:textId="77777777" w:rsidR="003E7963" w:rsidRDefault="00000000">
            <w:pPr>
              <w:spacing w:after="0"/>
              <w:ind w:right="50"/>
              <w:jc w:val="center"/>
            </w:pPr>
            <w:r>
              <w:rPr>
                <w:color w:val="262626"/>
              </w:rPr>
              <w:t xml:space="preserve">3 </w:t>
            </w:r>
          </w:p>
        </w:tc>
      </w:tr>
      <w:tr w:rsidR="003E7963" w14:paraId="0069FF99" w14:textId="77777777">
        <w:trPr>
          <w:trHeight w:val="413"/>
        </w:trPr>
        <w:tc>
          <w:tcPr>
            <w:tcW w:w="846" w:type="dxa"/>
            <w:tcBorders>
              <w:top w:val="single" w:sz="4" w:space="0" w:color="000000"/>
              <w:left w:val="single" w:sz="4" w:space="0" w:color="000000"/>
              <w:bottom w:val="single" w:sz="4" w:space="0" w:color="000000"/>
              <w:right w:val="single" w:sz="4" w:space="0" w:color="000000"/>
            </w:tcBorders>
          </w:tcPr>
          <w:p w14:paraId="05C10D86" w14:textId="77777777" w:rsidR="003E7963" w:rsidRDefault="00000000">
            <w:pPr>
              <w:spacing w:after="0"/>
            </w:pPr>
            <w:r>
              <w:rPr>
                <w:color w:val="262626"/>
              </w:rPr>
              <w:t xml:space="preserve">2.2 </w:t>
            </w:r>
          </w:p>
        </w:tc>
        <w:tc>
          <w:tcPr>
            <w:tcW w:w="6520" w:type="dxa"/>
            <w:tcBorders>
              <w:top w:val="single" w:sz="4" w:space="0" w:color="000000"/>
              <w:left w:val="single" w:sz="4" w:space="0" w:color="000000"/>
              <w:bottom w:val="single" w:sz="4" w:space="0" w:color="000000"/>
              <w:right w:val="single" w:sz="4" w:space="0" w:color="000000"/>
            </w:tcBorders>
          </w:tcPr>
          <w:p w14:paraId="5A30850D" w14:textId="77777777" w:rsidR="003E7963" w:rsidRDefault="00000000">
            <w:pPr>
              <w:spacing w:after="0"/>
              <w:ind w:left="1"/>
            </w:pPr>
            <w:r>
              <w:rPr>
                <w:color w:val="262626"/>
              </w:rPr>
              <w:t xml:space="preserve">Mapping two additional entities </w:t>
            </w:r>
          </w:p>
        </w:tc>
        <w:tc>
          <w:tcPr>
            <w:tcW w:w="1650" w:type="dxa"/>
            <w:tcBorders>
              <w:top w:val="single" w:sz="4" w:space="0" w:color="000000"/>
              <w:left w:val="single" w:sz="4" w:space="0" w:color="000000"/>
              <w:bottom w:val="single" w:sz="4" w:space="0" w:color="000000"/>
              <w:right w:val="single" w:sz="4" w:space="0" w:color="000000"/>
            </w:tcBorders>
          </w:tcPr>
          <w:p w14:paraId="126D267B" w14:textId="77777777" w:rsidR="003E7963" w:rsidRDefault="00000000">
            <w:pPr>
              <w:spacing w:after="0"/>
              <w:ind w:right="50"/>
              <w:jc w:val="center"/>
            </w:pPr>
            <w:r>
              <w:rPr>
                <w:color w:val="262626"/>
              </w:rPr>
              <w:t xml:space="preserve">2 </w:t>
            </w:r>
          </w:p>
        </w:tc>
      </w:tr>
      <w:tr w:rsidR="003E7963" w14:paraId="11DB5D69" w14:textId="77777777">
        <w:trPr>
          <w:trHeight w:val="1622"/>
        </w:trPr>
        <w:tc>
          <w:tcPr>
            <w:tcW w:w="846" w:type="dxa"/>
            <w:tcBorders>
              <w:top w:val="single" w:sz="4" w:space="0" w:color="000000"/>
              <w:left w:val="single" w:sz="4" w:space="0" w:color="000000"/>
              <w:bottom w:val="single" w:sz="4" w:space="0" w:color="000000"/>
              <w:right w:val="single" w:sz="4" w:space="0" w:color="000000"/>
            </w:tcBorders>
          </w:tcPr>
          <w:p w14:paraId="7D7F4BEC" w14:textId="77777777" w:rsidR="003E7963" w:rsidRDefault="00000000">
            <w:pPr>
              <w:spacing w:after="0"/>
            </w:pPr>
            <w:r>
              <w:rPr>
                <w:color w:val="262626"/>
              </w:rPr>
              <w:t xml:space="preserve">2.3 </w:t>
            </w:r>
          </w:p>
        </w:tc>
        <w:tc>
          <w:tcPr>
            <w:tcW w:w="6520" w:type="dxa"/>
            <w:tcBorders>
              <w:top w:val="single" w:sz="4" w:space="0" w:color="000000"/>
              <w:left w:val="single" w:sz="4" w:space="0" w:color="000000"/>
              <w:bottom w:val="single" w:sz="4" w:space="0" w:color="000000"/>
              <w:right w:val="single" w:sz="4" w:space="0" w:color="000000"/>
            </w:tcBorders>
          </w:tcPr>
          <w:p w14:paraId="1790978C" w14:textId="77777777" w:rsidR="003E7963" w:rsidRDefault="00000000">
            <w:pPr>
              <w:numPr>
                <w:ilvl w:val="0"/>
                <w:numId w:val="8"/>
              </w:numPr>
              <w:spacing w:after="112"/>
              <w:ind w:hanging="233"/>
            </w:pPr>
            <w:r>
              <w:rPr>
                <w:color w:val="262626"/>
              </w:rPr>
              <w:t xml:space="preserve">One-to-Many relationship </w:t>
            </w:r>
          </w:p>
          <w:p w14:paraId="21128C7C" w14:textId="77777777" w:rsidR="003E7963" w:rsidRDefault="00000000">
            <w:pPr>
              <w:numPr>
                <w:ilvl w:val="0"/>
                <w:numId w:val="8"/>
              </w:numPr>
              <w:spacing w:after="112"/>
              <w:ind w:hanging="233"/>
            </w:pPr>
            <w:r>
              <w:rPr>
                <w:color w:val="262626"/>
              </w:rPr>
              <w:t xml:space="preserve">Any other binary relationship </w:t>
            </w:r>
          </w:p>
          <w:p w14:paraId="5FA4347B" w14:textId="77777777" w:rsidR="003E7963" w:rsidRDefault="00000000">
            <w:pPr>
              <w:spacing w:after="0"/>
              <w:ind w:left="1"/>
            </w:pPr>
            <w:r>
              <w:rPr>
                <w:color w:val="262626"/>
              </w:rPr>
              <w:t xml:space="preserve">Showing the appropriate foreign keys and indicating which tables they are referencing </w:t>
            </w:r>
          </w:p>
        </w:tc>
        <w:tc>
          <w:tcPr>
            <w:tcW w:w="1650" w:type="dxa"/>
            <w:tcBorders>
              <w:top w:val="single" w:sz="4" w:space="0" w:color="000000"/>
              <w:left w:val="single" w:sz="4" w:space="0" w:color="000000"/>
              <w:bottom w:val="single" w:sz="4" w:space="0" w:color="000000"/>
              <w:right w:val="single" w:sz="4" w:space="0" w:color="000000"/>
            </w:tcBorders>
          </w:tcPr>
          <w:p w14:paraId="397E3ECE" w14:textId="77777777" w:rsidR="003E7963" w:rsidRDefault="00000000">
            <w:pPr>
              <w:spacing w:after="112"/>
              <w:ind w:right="50"/>
              <w:jc w:val="center"/>
            </w:pPr>
            <w:r>
              <w:rPr>
                <w:color w:val="262626"/>
              </w:rPr>
              <w:t xml:space="preserve">2 </w:t>
            </w:r>
          </w:p>
          <w:p w14:paraId="3B3C42CC" w14:textId="77777777" w:rsidR="003E7963" w:rsidRDefault="00000000">
            <w:pPr>
              <w:spacing w:after="0"/>
              <w:ind w:right="50"/>
              <w:jc w:val="center"/>
            </w:pPr>
            <w:r>
              <w:rPr>
                <w:color w:val="262626"/>
              </w:rPr>
              <w:t xml:space="preserve">2 </w:t>
            </w:r>
          </w:p>
        </w:tc>
      </w:tr>
      <w:tr w:rsidR="003E7963" w14:paraId="06B76706" w14:textId="77777777">
        <w:trPr>
          <w:trHeight w:val="413"/>
        </w:trPr>
        <w:tc>
          <w:tcPr>
            <w:tcW w:w="846" w:type="dxa"/>
            <w:tcBorders>
              <w:top w:val="single" w:sz="4" w:space="0" w:color="000000"/>
              <w:left w:val="single" w:sz="4" w:space="0" w:color="000000"/>
              <w:bottom w:val="single" w:sz="4" w:space="0" w:color="000000"/>
              <w:right w:val="single" w:sz="4" w:space="0" w:color="000000"/>
            </w:tcBorders>
          </w:tcPr>
          <w:p w14:paraId="279B3BB2" w14:textId="77777777" w:rsidR="003E7963" w:rsidRDefault="00000000">
            <w:pPr>
              <w:spacing w:after="0"/>
            </w:pPr>
            <w:r>
              <w:rPr>
                <w:color w:val="262626"/>
              </w:rPr>
              <w:t xml:space="preserve">2.4 </w:t>
            </w:r>
          </w:p>
        </w:tc>
        <w:tc>
          <w:tcPr>
            <w:tcW w:w="6520" w:type="dxa"/>
            <w:tcBorders>
              <w:top w:val="single" w:sz="4" w:space="0" w:color="000000"/>
              <w:left w:val="single" w:sz="4" w:space="0" w:color="000000"/>
              <w:bottom w:val="single" w:sz="4" w:space="0" w:color="000000"/>
              <w:right w:val="single" w:sz="4" w:space="0" w:color="000000"/>
            </w:tcBorders>
          </w:tcPr>
          <w:p w14:paraId="094DD823" w14:textId="77777777" w:rsidR="003E7963" w:rsidRDefault="00000000">
            <w:pPr>
              <w:spacing w:after="0"/>
              <w:ind w:left="1"/>
            </w:pPr>
            <w:r>
              <w:rPr>
                <w:color w:val="262626"/>
              </w:rPr>
              <w:t xml:space="preserve">Mapping the multivalued attribute </w:t>
            </w:r>
          </w:p>
        </w:tc>
        <w:tc>
          <w:tcPr>
            <w:tcW w:w="1650" w:type="dxa"/>
            <w:tcBorders>
              <w:top w:val="single" w:sz="4" w:space="0" w:color="000000"/>
              <w:left w:val="single" w:sz="4" w:space="0" w:color="000000"/>
              <w:bottom w:val="single" w:sz="4" w:space="0" w:color="000000"/>
              <w:right w:val="single" w:sz="4" w:space="0" w:color="000000"/>
            </w:tcBorders>
          </w:tcPr>
          <w:p w14:paraId="0A695A3C" w14:textId="77777777" w:rsidR="003E7963" w:rsidRDefault="00000000">
            <w:pPr>
              <w:spacing w:after="0"/>
              <w:ind w:right="50"/>
              <w:jc w:val="center"/>
            </w:pPr>
            <w:r>
              <w:rPr>
                <w:color w:val="262626"/>
              </w:rPr>
              <w:t xml:space="preserve">2 </w:t>
            </w:r>
          </w:p>
        </w:tc>
      </w:tr>
      <w:tr w:rsidR="003E7963" w14:paraId="4C27954C" w14:textId="77777777">
        <w:trPr>
          <w:trHeight w:val="415"/>
        </w:trPr>
        <w:tc>
          <w:tcPr>
            <w:tcW w:w="846" w:type="dxa"/>
            <w:tcBorders>
              <w:top w:val="single" w:sz="4" w:space="0" w:color="000000"/>
              <w:left w:val="single" w:sz="4" w:space="0" w:color="000000"/>
              <w:bottom w:val="single" w:sz="4" w:space="0" w:color="000000"/>
              <w:right w:val="single" w:sz="4" w:space="0" w:color="000000"/>
            </w:tcBorders>
          </w:tcPr>
          <w:p w14:paraId="44F7FFA3" w14:textId="77777777" w:rsidR="003E7963" w:rsidRDefault="00000000">
            <w:pPr>
              <w:spacing w:after="0"/>
            </w:pPr>
            <w:r>
              <w:rPr>
                <w:color w:val="262626"/>
              </w:rPr>
              <w:t xml:space="preserve">2.5 </w:t>
            </w:r>
          </w:p>
        </w:tc>
        <w:tc>
          <w:tcPr>
            <w:tcW w:w="6520" w:type="dxa"/>
            <w:tcBorders>
              <w:top w:val="single" w:sz="4" w:space="0" w:color="000000"/>
              <w:left w:val="single" w:sz="4" w:space="0" w:color="000000"/>
              <w:bottom w:val="single" w:sz="4" w:space="0" w:color="000000"/>
              <w:right w:val="single" w:sz="4" w:space="0" w:color="000000"/>
            </w:tcBorders>
          </w:tcPr>
          <w:p w14:paraId="7916DB5D" w14:textId="77777777" w:rsidR="003E7963" w:rsidRDefault="00000000">
            <w:pPr>
              <w:spacing w:after="0"/>
              <w:ind w:left="1"/>
            </w:pPr>
            <w:r>
              <w:rPr>
                <w:color w:val="262626"/>
              </w:rPr>
              <w:t xml:space="preserve">Primary Keys for all relations </w:t>
            </w:r>
          </w:p>
        </w:tc>
        <w:tc>
          <w:tcPr>
            <w:tcW w:w="1650" w:type="dxa"/>
            <w:tcBorders>
              <w:top w:val="single" w:sz="4" w:space="0" w:color="000000"/>
              <w:left w:val="single" w:sz="4" w:space="0" w:color="000000"/>
              <w:bottom w:val="single" w:sz="4" w:space="0" w:color="000000"/>
              <w:right w:val="single" w:sz="4" w:space="0" w:color="000000"/>
            </w:tcBorders>
          </w:tcPr>
          <w:p w14:paraId="7CEA861A" w14:textId="77777777" w:rsidR="003E7963" w:rsidRDefault="00000000">
            <w:pPr>
              <w:spacing w:after="0"/>
              <w:ind w:right="50"/>
              <w:jc w:val="center"/>
            </w:pPr>
            <w:r>
              <w:rPr>
                <w:color w:val="262626"/>
              </w:rPr>
              <w:t xml:space="preserve">1.5 </w:t>
            </w:r>
          </w:p>
        </w:tc>
      </w:tr>
      <w:tr w:rsidR="003E7963" w14:paraId="25EA758B" w14:textId="77777777">
        <w:trPr>
          <w:trHeight w:val="410"/>
        </w:trPr>
        <w:tc>
          <w:tcPr>
            <w:tcW w:w="846" w:type="dxa"/>
            <w:tcBorders>
              <w:top w:val="single" w:sz="4" w:space="0" w:color="000000"/>
              <w:left w:val="single" w:sz="4" w:space="0" w:color="000000"/>
              <w:bottom w:val="single" w:sz="4" w:space="0" w:color="000000"/>
              <w:right w:val="nil"/>
            </w:tcBorders>
            <w:shd w:val="clear" w:color="auto" w:fill="D9E2F3"/>
          </w:tcPr>
          <w:p w14:paraId="25975635" w14:textId="77777777" w:rsidR="003E7963" w:rsidRDefault="003E7963"/>
        </w:tc>
        <w:tc>
          <w:tcPr>
            <w:tcW w:w="6520" w:type="dxa"/>
            <w:tcBorders>
              <w:top w:val="single" w:sz="4" w:space="0" w:color="000000"/>
              <w:left w:val="nil"/>
              <w:bottom w:val="single" w:sz="4" w:space="0" w:color="000000"/>
              <w:right w:val="nil"/>
            </w:tcBorders>
            <w:shd w:val="clear" w:color="auto" w:fill="D9E2F3"/>
          </w:tcPr>
          <w:p w14:paraId="39D301AD" w14:textId="77777777" w:rsidR="003E7963" w:rsidRDefault="00000000">
            <w:pPr>
              <w:spacing w:after="0"/>
              <w:ind w:left="756"/>
              <w:jc w:val="center"/>
            </w:pPr>
            <w:r>
              <w:rPr>
                <w:color w:val="262626"/>
              </w:rPr>
              <w:t xml:space="preserve">ADDITIONAL WORK – 2.5 Marks </w:t>
            </w:r>
          </w:p>
        </w:tc>
        <w:tc>
          <w:tcPr>
            <w:tcW w:w="1650" w:type="dxa"/>
            <w:tcBorders>
              <w:top w:val="single" w:sz="4" w:space="0" w:color="000000"/>
              <w:left w:val="nil"/>
              <w:bottom w:val="single" w:sz="4" w:space="0" w:color="000000"/>
              <w:right w:val="single" w:sz="4" w:space="0" w:color="000000"/>
            </w:tcBorders>
            <w:shd w:val="clear" w:color="auto" w:fill="D9E2F3"/>
          </w:tcPr>
          <w:p w14:paraId="6EF41C31" w14:textId="77777777" w:rsidR="003E7963" w:rsidRDefault="003E7963"/>
        </w:tc>
      </w:tr>
      <w:tr w:rsidR="003E7963" w14:paraId="09441C4D" w14:textId="77777777">
        <w:trPr>
          <w:trHeight w:val="818"/>
        </w:trPr>
        <w:tc>
          <w:tcPr>
            <w:tcW w:w="846" w:type="dxa"/>
            <w:tcBorders>
              <w:top w:val="single" w:sz="4" w:space="0" w:color="000000"/>
              <w:left w:val="single" w:sz="4" w:space="0" w:color="000000"/>
              <w:bottom w:val="single" w:sz="4" w:space="0" w:color="000000"/>
              <w:right w:val="single" w:sz="4" w:space="0" w:color="000000"/>
            </w:tcBorders>
          </w:tcPr>
          <w:p w14:paraId="2EAC24FF" w14:textId="77777777" w:rsidR="003E7963" w:rsidRDefault="00000000">
            <w:pPr>
              <w:spacing w:after="0"/>
            </w:pPr>
            <w:r>
              <w:rPr>
                <w:color w:val="262626"/>
              </w:rPr>
              <w:t xml:space="preserve">2.6 </w:t>
            </w:r>
          </w:p>
        </w:tc>
        <w:tc>
          <w:tcPr>
            <w:tcW w:w="6520" w:type="dxa"/>
            <w:tcBorders>
              <w:top w:val="single" w:sz="4" w:space="0" w:color="000000"/>
              <w:left w:val="single" w:sz="4" w:space="0" w:color="000000"/>
              <w:bottom w:val="single" w:sz="4" w:space="0" w:color="000000"/>
              <w:right w:val="single" w:sz="4" w:space="0" w:color="000000"/>
            </w:tcBorders>
          </w:tcPr>
          <w:p w14:paraId="1D1419C3" w14:textId="77777777" w:rsidR="003E7963" w:rsidRDefault="00000000">
            <w:pPr>
              <w:spacing w:after="0"/>
              <w:ind w:left="1"/>
            </w:pPr>
            <w:r>
              <w:rPr>
                <w:color w:val="262626"/>
              </w:rPr>
              <w:t xml:space="preserve">Check if the relations are in third normal form and decompose them further if they are not; convert more elements of EER model. </w:t>
            </w:r>
          </w:p>
        </w:tc>
        <w:tc>
          <w:tcPr>
            <w:tcW w:w="1650" w:type="dxa"/>
            <w:tcBorders>
              <w:top w:val="single" w:sz="4" w:space="0" w:color="000000"/>
              <w:left w:val="single" w:sz="4" w:space="0" w:color="000000"/>
              <w:bottom w:val="single" w:sz="4" w:space="0" w:color="000000"/>
              <w:right w:val="single" w:sz="4" w:space="0" w:color="000000"/>
            </w:tcBorders>
          </w:tcPr>
          <w:p w14:paraId="272D207D" w14:textId="77777777" w:rsidR="003E7963" w:rsidRDefault="00000000">
            <w:pPr>
              <w:spacing w:after="0"/>
              <w:ind w:right="50"/>
              <w:jc w:val="center"/>
            </w:pPr>
            <w:r>
              <w:rPr>
                <w:color w:val="262626"/>
              </w:rPr>
              <w:t xml:space="preserve">2.5 </w:t>
            </w:r>
          </w:p>
        </w:tc>
      </w:tr>
      <w:tr w:rsidR="003E7963" w14:paraId="4B386213" w14:textId="77777777">
        <w:trPr>
          <w:trHeight w:val="410"/>
        </w:trPr>
        <w:tc>
          <w:tcPr>
            <w:tcW w:w="846" w:type="dxa"/>
            <w:tcBorders>
              <w:top w:val="single" w:sz="4" w:space="0" w:color="000000"/>
              <w:left w:val="single" w:sz="4" w:space="0" w:color="000000"/>
              <w:bottom w:val="single" w:sz="4" w:space="0" w:color="000000"/>
              <w:right w:val="nil"/>
            </w:tcBorders>
            <w:shd w:val="clear" w:color="auto" w:fill="FFE599"/>
          </w:tcPr>
          <w:p w14:paraId="14FE74FE" w14:textId="77777777" w:rsidR="003E7963" w:rsidRDefault="003E7963"/>
        </w:tc>
        <w:tc>
          <w:tcPr>
            <w:tcW w:w="6520" w:type="dxa"/>
            <w:tcBorders>
              <w:top w:val="single" w:sz="4" w:space="0" w:color="000000"/>
              <w:left w:val="nil"/>
              <w:bottom w:val="single" w:sz="4" w:space="0" w:color="000000"/>
              <w:right w:val="single" w:sz="4" w:space="0" w:color="000000"/>
            </w:tcBorders>
            <w:shd w:val="clear" w:color="auto" w:fill="FFE599"/>
          </w:tcPr>
          <w:p w14:paraId="00DADE8A" w14:textId="77777777" w:rsidR="003E7963" w:rsidRDefault="00000000">
            <w:pPr>
              <w:spacing w:after="0"/>
              <w:ind w:right="48"/>
              <w:jc w:val="right"/>
            </w:pPr>
            <w:r>
              <w:rPr>
                <w:color w:val="262626"/>
              </w:rPr>
              <w:t xml:space="preserve">TOTAL MARKS </w:t>
            </w:r>
          </w:p>
        </w:tc>
        <w:tc>
          <w:tcPr>
            <w:tcW w:w="1650" w:type="dxa"/>
            <w:tcBorders>
              <w:top w:val="single" w:sz="4" w:space="0" w:color="000000"/>
              <w:left w:val="single" w:sz="4" w:space="0" w:color="000000"/>
              <w:bottom w:val="single" w:sz="4" w:space="0" w:color="000000"/>
              <w:right w:val="single" w:sz="4" w:space="0" w:color="000000"/>
            </w:tcBorders>
            <w:shd w:val="clear" w:color="auto" w:fill="FFE599"/>
          </w:tcPr>
          <w:p w14:paraId="6797F254" w14:textId="77777777" w:rsidR="003E7963" w:rsidRDefault="00000000">
            <w:pPr>
              <w:spacing w:after="0"/>
              <w:ind w:right="48"/>
              <w:jc w:val="center"/>
            </w:pPr>
            <w:r>
              <w:rPr>
                <w:color w:val="262626"/>
              </w:rPr>
              <w:t xml:space="preserve">15 </w:t>
            </w:r>
          </w:p>
        </w:tc>
      </w:tr>
    </w:tbl>
    <w:p w14:paraId="4D1744E0" w14:textId="77777777" w:rsidR="003E7963" w:rsidRDefault="00000000">
      <w:pPr>
        <w:spacing w:after="143"/>
      </w:pPr>
      <w:r>
        <w:rPr>
          <w:color w:val="262626"/>
        </w:rPr>
        <w:t xml:space="preserve"> </w:t>
      </w:r>
    </w:p>
    <w:p w14:paraId="10BA1447" w14:textId="77777777" w:rsidR="003E7963" w:rsidRDefault="00000000">
      <w:pPr>
        <w:spacing w:after="108"/>
        <w:ind w:left="-5" w:hanging="10"/>
        <w:jc w:val="both"/>
      </w:pPr>
      <w:r>
        <w:rPr>
          <w:color w:val="C00000"/>
          <w:sz w:val="24"/>
          <w:u w:val="single" w:color="C00000"/>
        </w:rPr>
        <w:t>SUBMISSION</w:t>
      </w:r>
      <w:r>
        <w:rPr>
          <w:color w:val="262626"/>
        </w:rPr>
        <w:t xml:space="preserve">: schemas included </w:t>
      </w:r>
      <w:r>
        <w:t xml:space="preserve">in the report (report.pdf – see section 6) </w:t>
      </w:r>
    </w:p>
    <w:p w14:paraId="4DA8A589" w14:textId="77777777" w:rsidR="003E7963" w:rsidRDefault="00000000">
      <w:pPr>
        <w:spacing w:after="112"/>
      </w:pPr>
      <w:r>
        <w:t xml:space="preserve"> </w:t>
      </w:r>
    </w:p>
    <w:p w14:paraId="59E34605" w14:textId="77777777" w:rsidR="003E7963" w:rsidRDefault="00000000">
      <w:pPr>
        <w:spacing w:after="3" w:line="359" w:lineRule="auto"/>
        <w:ind w:left="-5" w:hanging="10"/>
        <w:jc w:val="both"/>
      </w:pPr>
      <w:r>
        <w:t xml:space="preserve">Please show schemas as indicated in the provided report template. You run the risk of losing marks if you do not adhere to the requested format. </w:t>
      </w:r>
    </w:p>
    <w:p w14:paraId="7F021211" w14:textId="77777777" w:rsidR="003E7963" w:rsidRDefault="00000000">
      <w:pPr>
        <w:spacing w:after="161"/>
      </w:pPr>
      <w:r>
        <w:rPr>
          <w:color w:val="262626"/>
          <w:sz w:val="24"/>
        </w:rPr>
        <w:t xml:space="preserve"> </w:t>
      </w:r>
    </w:p>
    <w:p w14:paraId="0D7C17BB" w14:textId="77777777" w:rsidR="003E7963" w:rsidRDefault="00000000">
      <w:pPr>
        <w:spacing w:after="224"/>
        <w:rPr>
          <w:ins w:id="72" w:author="Joe Appleton" w:date="2023-11-01T07:49:00Z"/>
          <w:color w:val="262626"/>
          <w:sz w:val="24"/>
        </w:rPr>
      </w:pPr>
      <w:r>
        <w:rPr>
          <w:color w:val="262626"/>
          <w:sz w:val="24"/>
        </w:rPr>
        <w:t xml:space="preserve"> </w:t>
      </w:r>
    </w:p>
    <w:p w14:paraId="60F91EDF" w14:textId="77777777" w:rsidR="000B2D15" w:rsidRDefault="000B2D15">
      <w:pPr>
        <w:spacing w:after="224"/>
      </w:pPr>
    </w:p>
    <w:p w14:paraId="6CA716A8" w14:textId="77777777" w:rsidR="003E7963" w:rsidRDefault="00000000">
      <w:pPr>
        <w:spacing w:after="92"/>
        <w:ind w:left="-5" w:hanging="10"/>
      </w:pPr>
      <w:r>
        <w:rPr>
          <w:color w:val="2F5496"/>
          <w:sz w:val="28"/>
        </w:rPr>
        <w:lastRenderedPageBreak/>
        <w:t xml:space="preserve">Task 3: </w:t>
      </w:r>
      <w:r>
        <w:rPr>
          <w:color w:val="2F5496"/>
          <w:sz w:val="24"/>
          <w:u w:val="single" w:color="2F5496"/>
        </w:rPr>
        <w:t>Implement Relation Schema in MySQL, Populate with Data &amp; Query the Data</w:t>
      </w:r>
      <w:r>
        <w:rPr>
          <w:color w:val="2F5496"/>
          <w:sz w:val="28"/>
        </w:rPr>
        <w:t xml:space="preserve"> </w:t>
      </w:r>
    </w:p>
    <w:p w14:paraId="611D0DEF" w14:textId="77777777" w:rsidR="003E7963" w:rsidRDefault="00000000">
      <w:pPr>
        <w:spacing w:after="110"/>
      </w:pPr>
      <w:r>
        <w:rPr>
          <w:color w:val="262626"/>
        </w:rPr>
        <w:t xml:space="preserve"> </w:t>
      </w:r>
    </w:p>
    <w:p w14:paraId="32AC8109" w14:textId="77777777" w:rsidR="003E7963" w:rsidRDefault="00000000">
      <w:pPr>
        <w:spacing w:after="1" w:line="358" w:lineRule="auto"/>
        <w:ind w:left="-5" w:right="-10" w:hanging="10"/>
        <w:jc w:val="both"/>
      </w:pPr>
      <w:r>
        <w:rPr>
          <w:color w:val="262626"/>
        </w:rPr>
        <w:t xml:space="preserve">The third step is to create the tables using SQL and populate them with data. You don’t have to implement all the relations – for the basic marks you need at least three tables linked with foreign keys and such that you can write the queries specified below.  </w:t>
      </w:r>
    </w:p>
    <w:p w14:paraId="1EDF0FBC" w14:textId="77777777" w:rsidR="003E7963" w:rsidRDefault="00000000">
      <w:pPr>
        <w:spacing w:after="112"/>
      </w:pPr>
      <w:r>
        <w:rPr>
          <w:color w:val="262626"/>
        </w:rPr>
        <w:t xml:space="preserve"> </w:t>
      </w:r>
    </w:p>
    <w:p w14:paraId="6E6B747D" w14:textId="77777777" w:rsidR="003E7963" w:rsidRDefault="00000000">
      <w:pPr>
        <w:spacing w:after="112"/>
        <w:ind w:left="-5" w:right="2" w:hanging="10"/>
      </w:pPr>
      <w:r>
        <w:rPr>
          <w:color w:val="262626"/>
        </w:rPr>
        <w:t xml:space="preserve">You should populate the tables with at least 5 but recommended 10 rows of data. </w:t>
      </w:r>
    </w:p>
    <w:p w14:paraId="66BB2064" w14:textId="4F211957" w:rsidR="003E7963" w:rsidRDefault="003E7963" w:rsidP="000B2D15">
      <w:pPr>
        <w:spacing w:after="112"/>
      </w:pPr>
    </w:p>
    <w:p w14:paraId="33D69A35" w14:textId="77777777" w:rsidR="003E7963" w:rsidRDefault="00000000">
      <w:pPr>
        <w:spacing w:after="0"/>
      </w:pPr>
      <w:r>
        <w:rPr>
          <w:color w:val="262626"/>
        </w:rPr>
        <w:t xml:space="preserve"> </w:t>
      </w:r>
    </w:p>
    <w:tbl>
      <w:tblPr>
        <w:tblStyle w:val="TableGrid"/>
        <w:tblW w:w="9016" w:type="dxa"/>
        <w:tblInd w:w="6" w:type="dxa"/>
        <w:tblCellMar>
          <w:top w:w="47" w:type="dxa"/>
          <w:left w:w="107" w:type="dxa"/>
          <w:bottom w:w="0" w:type="dxa"/>
          <w:right w:w="58" w:type="dxa"/>
        </w:tblCellMar>
        <w:tblLook w:val="04A0" w:firstRow="1" w:lastRow="0" w:firstColumn="1" w:lastColumn="0" w:noHBand="0" w:noVBand="1"/>
      </w:tblPr>
      <w:tblGrid>
        <w:gridCol w:w="846"/>
        <w:gridCol w:w="6520"/>
        <w:gridCol w:w="1650"/>
      </w:tblGrid>
      <w:tr w:rsidR="003E7963" w14:paraId="130ABD4B" w14:textId="77777777">
        <w:trPr>
          <w:trHeight w:val="414"/>
        </w:trPr>
        <w:tc>
          <w:tcPr>
            <w:tcW w:w="846" w:type="dxa"/>
            <w:tcBorders>
              <w:top w:val="single" w:sz="4" w:space="0" w:color="000000"/>
              <w:left w:val="single" w:sz="4" w:space="0" w:color="000000"/>
              <w:bottom w:val="single" w:sz="4" w:space="0" w:color="000000"/>
              <w:right w:val="single" w:sz="4" w:space="0" w:color="000000"/>
            </w:tcBorders>
          </w:tcPr>
          <w:p w14:paraId="4AE6C316" w14:textId="77777777" w:rsidR="003E7963" w:rsidRDefault="00000000">
            <w:pPr>
              <w:spacing w:after="0"/>
            </w:pPr>
            <w:r>
              <w:rPr>
                <w:color w:val="262626"/>
              </w:rPr>
              <w:t xml:space="preserve">Task  </w:t>
            </w:r>
          </w:p>
        </w:tc>
        <w:tc>
          <w:tcPr>
            <w:tcW w:w="6520" w:type="dxa"/>
            <w:tcBorders>
              <w:top w:val="single" w:sz="4" w:space="0" w:color="000000"/>
              <w:left w:val="single" w:sz="4" w:space="0" w:color="000000"/>
              <w:bottom w:val="single" w:sz="4" w:space="0" w:color="000000"/>
              <w:right w:val="single" w:sz="4" w:space="0" w:color="000000"/>
            </w:tcBorders>
          </w:tcPr>
          <w:p w14:paraId="11D7090C" w14:textId="77777777" w:rsidR="003E7963" w:rsidRDefault="00000000">
            <w:pPr>
              <w:spacing w:after="0"/>
              <w:ind w:left="1"/>
            </w:pPr>
            <w:r>
              <w:rPr>
                <w:color w:val="262626"/>
              </w:rPr>
              <w:t xml:space="preserve">Description of tasks </w:t>
            </w:r>
          </w:p>
        </w:tc>
        <w:tc>
          <w:tcPr>
            <w:tcW w:w="1650" w:type="dxa"/>
            <w:tcBorders>
              <w:top w:val="single" w:sz="4" w:space="0" w:color="000000"/>
              <w:left w:val="single" w:sz="4" w:space="0" w:color="000000"/>
              <w:bottom w:val="single" w:sz="4" w:space="0" w:color="000000"/>
              <w:right w:val="single" w:sz="4" w:space="0" w:color="000000"/>
            </w:tcBorders>
          </w:tcPr>
          <w:p w14:paraId="0182D3FA" w14:textId="77777777" w:rsidR="003E7963" w:rsidRDefault="00000000">
            <w:pPr>
              <w:spacing w:after="0"/>
              <w:ind w:left="1"/>
            </w:pPr>
            <w:r>
              <w:rPr>
                <w:color w:val="262626"/>
              </w:rPr>
              <w:t xml:space="preserve">Mark </w:t>
            </w:r>
          </w:p>
        </w:tc>
      </w:tr>
      <w:tr w:rsidR="003E7963" w14:paraId="2B56A07B" w14:textId="77777777">
        <w:trPr>
          <w:trHeight w:val="410"/>
        </w:trPr>
        <w:tc>
          <w:tcPr>
            <w:tcW w:w="846" w:type="dxa"/>
            <w:tcBorders>
              <w:top w:val="single" w:sz="4" w:space="0" w:color="000000"/>
              <w:left w:val="single" w:sz="4" w:space="0" w:color="000000"/>
              <w:bottom w:val="single" w:sz="4" w:space="0" w:color="000000"/>
              <w:right w:val="nil"/>
            </w:tcBorders>
            <w:shd w:val="clear" w:color="auto" w:fill="D9E2F3"/>
          </w:tcPr>
          <w:p w14:paraId="1E0CA4D1" w14:textId="77777777" w:rsidR="003E7963" w:rsidRDefault="003E7963"/>
        </w:tc>
        <w:tc>
          <w:tcPr>
            <w:tcW w:w="6520" w:type="dxa"/>
            <w:tcBorders>
              <w:top w:val="single" w:sz="4" w:space="0" w:color="000000"/>
              <w:left w:val="nil"/>
              <w:bottom w:val="single" w:sz="4" w:space="0" w:color="000000"/>
              <w:right w:val="nil"/>
            </w:tcBorders>
            <w:shd w:val="clear" w:color="auto" w:fill="D9E2F3"/>
          </w:tcPr>
          <w:p w14:paraId="661B983D" w14:textId="77777777" w:rsidR="003E7963" w:rsidRDefault="00000000">
            <w:pPr>
              <w:spacing w:after="0"/>
              <w:ind w:left="1943"/>
            </w:pPr>
            <w:r>
              <w:rPr>
                <w:color w:val="262626"/>
              </w:rPr>
              <w:t xml:space="preserve">BASIC REQUIREMENTS – 12.5 Marks </w:t>
            </w:r>
          </w:p>
        </w:tc>
        <w:tc>
          <w:tcPr>
            <w:tcW w:w="1650" w:type="dxa"/>
            <w:tcBorders>
              <w:top w:val="single" w:sz="4" w:space="0" w:color="000000"/>
              <w:left w:val="nil"/>
              <w:bottom w:val="single" w:sz="4" w:space="0" w:color="000000"/>
              <w:right w:val="single" w:sz="4" w:space="0" w:color="000000"/>
            </w:tcBorders>
            <w:shd w:val="clear" w:color="auto" w:fill="D9E2F3"/>
          </w:tcPr>
          <w:p w14:paraId="4BAC4818" w14:textId="77777777" w:rsidR="003E7963" w:rsidRDefault="003E7963"/>
        </w:tc>
      </w:tr>
      <w:tr w:rsidR="003E7963" w14:paraId="673A7CAB" w14:textId="77777777">
        <w:trPr>
          <w:trHeight w:val="414"/>
        </w:trPr>
        <w:tc>
          <w:tcPr>
            <w:tcW w:w="846" w:type="dxa"/>
            <w:tcBorders>
              <w:top w:val="single" w:sz="4" w:space="0" w:color="000000"/>
              <w:left w:val="single" w:sz="4" w:space="0" w:color="000000"/>
              <w:bottom w:val="single" w:sz="4" w:space="0" w:color="000000"/>
              <w:right w:val="single" w:sz="4" w:space="0" w:color="000000"/>
            </w:tcBorders>
          </w:tcPr>
          <w:p w14:paraId="35574768" w14:textId="77777777" w:rsidR="003E7963" w:rsidRDefault="00000000">
            <w:pPr>
              <w:spacing w:after="0"/>
            </w:pPr>
            <w:r>
              <w:rPr>
                <w:color w:val="262626"/>
              </w:rPr>
              <w:t xml:space="preserve">3.1 </w:t>
            </w:r>
          </w:p>
        </w:tc>
        <w:tc>
          <w:tcPr>
            <w:tcW w:w="6520" w:type="dxa"/>
            <w:tcBorders>
              <w:top w:val="single" w:sz="4" w:space="0" w:color="000000"/>
              <w:left w:val="single" w:sz="4" w:space="0" w:color="000000"/>
              <w:bottom w:val="single" w:sz="4" w:space="0" w:color="000000"/>
              <w:right w:val="single" w:sz="4" w:space="0" w:color="000000"/>
            </w:tcBorders>
          </w:tcPr>
          <w:p w14:paraId="705B2783" w14:textId="77777777" w:rsidR="003E7963" w:rsidRDefault="00000000">
            <w:pPr>
              <w:spacing w:after="0"/>
              <w:ind w:left="1"/>
            </w:pPr>
            <w:r>
              <w:rPr>
                <w:color w:val="262626"/>
              </w:rPr>
              <w:t xml:space="preserve">Table implementations with all regular attributes (3 tables) </w:t>
            </w:r>
          </w:p>
        </w:tc>
        <w:tc>
          <w:tcPr>
            <w:tcW w:w="1650" w:type="dxa"/>
            <w:tcBorders>
              <w:top w:val="single" w:sz="4" w:space="0" w:color="000000"/>
              <w:left w:val="single" w:sz="4" w:space="0" w:color="000000"/>
              <w:bottom w:val="single" w:sz="4" w:space="0" w:color="000000"/>
              <w:right w:val="single" w:sz="4" w:space="0" w:color="000000"/>
            </w:tcBorders>
          </w:tcPr>
          <w:p w14:paraId="7407B869" w14:textId="77777777" w:rsidR="003E7963" w:rsidRDefault="00000000">
            <w:pPr>
              <w:spacing w:after="0"/>
              <w:ind w:right="50"/>
              <w:jc w:val="center"/>
            </w:pPr>
            <w:r>
              <w:rPr>
                <w:color w:val="262626"/>
              </w:rPr>
              <w:t xml:space="preserve">1.5 </w:t>
            </w:r>
          </w:p>
        </w:tc>
      </w:tr>
      <w:tr w:rsidR="003E7963" w14:paraId="5D39B208" w14:textId="77777777">
        <w:trPr>
          <w:trHeight w:val="413"/>
        </w:trPr>
        <w:tc>
          <w:tcPr>
            <w:tcW w:w="846" w:type="dxa"/>
            <w:tcBorders>
              <w:top w:val="single" w:sz="4" w:space="0" w:color="000000"/>
              <w:left w:val="single" w:sz="4" w:space="0" w:color="000000"/>
              <w:bottom w:val="single" w:sz="4" w:space="0" w:color="000000"/>
              <w:right w:val="single" w:sz="4" w:space="0" w:color="000000"/>
            </w:tcBorders>
          </w:tcPr>
          <w:p w14:paraId="49CD94F2" w14:textId="77777777" w:rsidR="003E7963" w:rsidRDefault="00000000">
            <w:pPr>
              <w:spacing w:after="0"/>
            </w:pPr>
            <w:r>
              <w:rPr>
                <w:color w:val="262626"/>
              </w:rPr>
              <w:t xml:space="preserve">3.2 </w:t>
            </w:r>
          </w:p>
        </w:tc>
        <w:tc>
          <w:tcPr>
            <w:tcW w:w="6520" w:type="dxa"/>
            <w:tcBorders>
              <w:top w:val="single" w:sz="4" w:space="0" w:color="000000"/>
              <w:left w:val="single" w:sz="4" w:space="0" w:color="000000"/>
              <w:bottom w:val="single" w:sz="4" w:space="0" w:color="000000"/>
              <w:right w:val="single" w:sz="4" w:space="0" w:color="000000"/>
            </w:tcBorders>
          </w:tcPr>
          <w:p w14:paraId="6ED7E62C" w14:textId="77777777" w:rsidR="003E7963" w:rsidRDefault="00000000">
            <w:pPr>
              <w:spacing w:after="0"/>
              <w:ind w:left="1"/>
            </w:pPr>
            <w:r>
              <w:rPr>
                <w:color w:val="262626"/>
              </w:rPr>
              <w:t xml:space="preserve">Domains of all the attributes specified correctly </w:t>
            </w:r>
          </w:p>
        </w:tc>
        <w:tc>
          <w:tcPr>
            <w:tcW w:w="1650" w:type="dxa"/>
            <w:tcBorders>
              <w:top w:val="single" w:sz="4" w:space="0" w:color="000000"/>
              <w:left w:val="single" w:sz="4" w:space="0" w:color="000000"/>
              <w:bottom w:val="single" w:sz="4" w:space="0" w:color="000000"/>
              <w:right w:val="single" w:sz="4" w:space="0" w:color="000000"/>
            </w:tcBorders>
          </w:tcPr>
          <w:p w14:paraId="6BA61327" w14:textId="77777777" w:rsidR="003E7963" w:rsidRDefault="00000000">
            <w:pPr>
              <w:spacing w:after="0"/>
              <w:ind w:right="50"/>
              <w:jc w:val="center"/>
            </w:pPr>
            <w:r>
              <w:rPr>
                <w:color w:val="262626"/>
              </w:rPr>
              <w:t xml:space="preserve">2 </w:t>
            </w:r>
          </w:p>
        </w:tc>
      </w:tr>
      <w:tr w:rsidR="003E7963" w14:paraId="634F54C7" w14:textId="77777777">
        <w:trPr>
          <w:trHeight w:val="413"/>
        </w:trPr>
        <w:tc>
          <w:tcPr>
            <w:tcW w:w="846" w:type="dxa"/>
            <w:tcBorders>
              <w:top w:val="single" w:sz="4" w:space="0" w:color="000000"/>
              <w:left w:val="single" w:sz="4" w:space="0" w:color="000000"/>
              <w:bottom w:val="single" w:sz="4" w:space="0" w:color="000000"/>
              <w:right w:val="single" w:sz="4" w:space="0" w:color="000000"/>
            </w:tcBorders>
          </w:tcPr>
          <w:p w14:paraId="096FC848" w14:textId="77777777" w:rsidR="003E7963" w:rsidRDefault="00000000">
            <w:pPr>
              <w:spacing w:after="0"/>
            </w:pPr>
            <w:r>
              <w:rPr>
                <w:color w:val="262626"/>
              </w:rPr>
              <w:t xml:space="preserve">3.3 </w:t>
            </w:r>
          </w:p>
        </w:tc>
        <w:tc>
          <w:tcPr>
            <w:tcW w:w="6520" w:type="dxa"/>
            <w:tcBorders>
              <w:top w:val="single" w:sz="4" w:space="0" w:color="000000"/>
              <w:left w:val="single" w:sz="4" w:space="0" w:color="000000"/>
              <w:bottom w:val="single" w:sz="4" w:space="0" w:color="000000"/>
              <w:right w:val="single" w:sz="4" w:space="0" w:color="000000"/>
            </w:tcBorders>
          </w:tcPr>
          <w:p w14:paraId="206330CC" w14:textId="77777777" w:rsidR="003E7963" w:rsidRDefault="00000000">
            <w:pPr>
              <w:spacing w:after="0"/>
              <w:ind w:left="1"/>
            </w:pPr>
            <w:r>
              <w:rPr>
                <w:color w:val="262626"/>
              </w:rPr>
              <w:t xml:space="preserve">Primary keys specified correctly </w:t>
            </w:r>
          </w:p>
        </w:tc>
        <w:tc>
          <w:tcPr>
            <w:tcW w:w="1650" w:type="dxa"/>
            <w:tcBorders>
              <w:top w:val="single" w:sz="4" w:space="0" w:color="000000"/>
              <w:left w:val="single" w:sz="4" w:space="0" w:color="000000"/>
              <w:bottom w:val="single" w:sz="4" w:space="0" w:color="000000"/>
              <w:right w:val="single" w:sz="4" w:space="0" w:color="000000"/>
            </w:tcBorders>
          </w:tcPr>
          <w:p w14:paraId="1853D642" w14:textId="77777777" w:rsidR="003E7963" w:rsidRDefault="00000000">
            <w:pPr>
              <w:spacing w:after="0"/>
              <w:ind w:right="50"/>
              <w:jc w:val="center"/>
            </w:pPr>
            <w:r>
              <w:rPr>
                <w:color w:val="262626"/>
              </w:rPr>
              <w:t xml:space="preserve">1.5 </w:t>
            </w:r>
          </w:p>
        </w:tc>
      </w:tr>
      <w:tr w:rsidR="003E7963" w14:paraId="2C532C15" w14:textId="77777777">
        <w:trPr>
          <w:trHeight w:val="413"/>
        </w:trPr>
        <w:tc>
          <w:tcPr>
            <w:tcW w:w="846" w:type="dxa"/>
            <w:tcBorders>
              <w:top w:val="single" w:sz="4" w:space="0" w:color="000000"/>
              <w:left w:val="single" w:sz="4" w:space="0" w:color="000000"/>
              <w:bottom w:val="single" w:sz="4" w:space="0" w:color="000000"/>
              <w:right w:val="single" w:sz="4" w:space="0" w:color="000000"/>
            </w:tcBorders>
          </w:tcPr>
          <w:p w14:paraId="757435F9" w14:textId="77777777" w:rsidR="003E7963" w:rsidRDefault="00000000">
            <w:pPr>
              <w:spacing w:after="0"/>
            </w:pPr>
            <w:r>
              <w:rPr>
                <w:color w:val="262626"/>
              </w:rPr>
              <w:t xml:space="preserve">3.4 </w:t>
            </w:r>
          </w:p>
        </w:tc>
        <w:tc>
          <w:tcPr>
            <w:tcW w:w="6520" w:type="dxa"/>
            <w:tcBorders>
              <w:top w:val="single" w:sz="4" w:space="0" w:color="000000"/>
              <w:left w:val="single" w:sz="4" w:space="0" w:color="000000"/>
              <w:bottom w:val="single" w:sz="4" w:space="0" w:color="000000"/>
              <w:right w:val="single" w:sz="4" w:space="0" w:color="000000"/>
            </w:tcBorders>
          </w:tcPr>
          <w:p w14:paraId="06478FF1" w14:textId="77777777" w:rsidR="003E7963" w:rsidRDefault="00000000">
            <w:pPr>
              <w:spacing w:after="0"/>
              <w:ind w:left="1"/>
            </w:pPr>
            <w:r>
              <w:rPr>
                <w:color w:val="262626"/>
              </w:rPr>
              <w:t xml:space="preserve">Foreign keys specified properly </w:t>
            </w:r>
          </w:p>
        </w:tc>
        <w:tc>
          <w:tcPr>
            <w:tcW w:w="1650" w:type="dxa"/>
            <w:tcBorders>
              <w:top w:val="single" w:sz="4" w:space="0" w:color="000000"/>
              <w:left w:val="single" w:sz="4" w:space="0" w:color="000000"/>
              <w:bottom w:val="single" w:sz="4" w:space="0" w:color="000000"/>
              <w:right w:val="single" w:sz="4" w:space="0" w:color="000000"/>
            </w:tcBorders>
          </w:tcPr>
          <w:p w14:paraId="0269B50C" w14:textId="77777777" w:rsidR="003E7963" w:rsidRDefault="00000000">
            <w:pPr>
              <w:spacing w:after="0"/>
              <w:ind w:right="50"/>
              <w:jc w:val="center"/>
            </w:pPr>
            <w:r>
              <w:rPr>
                <w:color w:val="262626"/>
              </w:rPr>
              <w:t xml:space="preserve">2 </w:t>
            </w:r>
          </w:p>
        </w:tc>
      </w:tr>
      <w:tr w:rsidR="003E7963" w14:paraId="778A4AA1" w14:textId="77777777">
        <w:trPr>
          <w:trHeight w:val="547"/>
        </w:trPr>
        <w:tc>
          <w:tcPr>
            <w:tcW w:w="846" w:type="dxa"/>
            <w:tcBorders>
              <w:top w:val="single" w:sz="4" w:space="0" w:color="000000"/>
              <w:left w:val="single" w:sz="4" w:space="0" w:color="000000"/>
              <w:bottom w:val="single" w:sz="4" w:space="0" w:color="000000"/>
              <w:right w:val="single" w:sz="4" w:space="0" w:color="000000"/>
            </w:tcBorders>
          </w:tcPr>
          <w:p w14:paraId="0DCEE73E" w14:textId="77777777" w:rsidR="003E7963" w:rsidRDefault="00000000">
            <w:pPr>
              <w:spacing w:after="0"/>
            </w:pPr>
            <w:r>
              <w:rPr>
                <w:color w:val="262626"/>
              </w:rPr>
              <w:t xml:space="preserve">3.5 </w:t>
            </w:r>
          </w:p>
        </w:tc>
        <w:tc>
          <w:tcPr>
            <w:tcW w:w="6520" w:type="dxa"/>
            <w:tcBorders>
              <w:top w:val="single" w:sz="4" w:space="0" w:color="000000"/>
              <w:left w:val="single" w:sz="4" w:space="0" w:color="000000"/>
              <w:bottom w:val="single" w:sz="4" w:space="0" w:color="000000"/>
              <w:right w:val="single" w:sz="4" w:space="0" w:color="000000"/>
            </w:tcBorders>
          </w:tcPr>
          <w:p w14:paraId="5589F630" w14:textId="77777777" w:rsidR="003E7963" w:rsidRDefault="00000000">
            <w:pPr>
              <w:spacing w:after="0"/>
              <w:ind w:left="1"/>
            </w:pPr>
            <w:r>
              <w:rPr>
                <w:color w:val="262626"/>
              </w:rPr>
              <w:t xml:space="preserve">One SELECT statement using GROUP BY or/and an aggregate function or an operator (with comments on what the query does) </w:t>
            </w:r>
          </w:p>
        </w:tc>
        <w:tc>
          <w:tcPr>
            <w:tcW w:w="1650" w:type="dxa"/>
            <w:tcBorders>
              <w:top w:val="single" w:sz="4" w:space="0" w:color="000000"/>
              <w:left w:val="single" w:sz="4" w:space="0" w:color="000000"/>
              <w:bottom w:val="single" w:sz="4" w:space="0" w:color="000000"/>
              <w:right w:val="single" w:sz="4" w:space="0" w:color="000000"/>
            </w:tcBorders>
          </w:tcPr>
          <w:p w14:paraId="28B65FEA" w14:textId="77777777" w:rsidR="003E7963" w:rsidRDefault="00000000">
            <w:pPr>
              <w:spacing w:after="0"/>
              <w:ind w:right="50"/>
              <w:jc w:val="center"/>
            </w:pPr>
            <w:r>
              <w:rPr>
                <w:color w:val="262626"/>
              </w:rPr>
              <w:t xml:space="preserve">1.5 </w:t>
            </w:r>
          </w:p>
        </w:tc>
      </w:tr>
      <w:tr w:rsidR="003E7963" w14:paraId="3EDEE46E" w14:textId="77777777">
        <w:trPr>
          <w:trHeight w:val="547"/>
        </w:trPr>
        <w:tc>
          <w:tcPr>
            <w:tcW w:w="846" w:type="dxa"/>
            <w:tcBorders>
              <w:top w:val="single" w:sz="4" w:space="0" w:color="000000"/>
              <w:left w:val="single" w:sz="4" w:space="0" w:color="000000"/>
              <w:bottom w:val="single" w:sz="4" w:space="0" w:color="000000"/>
              <w:right w:val="single" w:sz="4" w:space="0" w:color="000000"/>
            </w:tcBorders>
          </w:tcPr>
          <w:p w14:paraId="0F5DEC4A" w14:textId="77777777" w:rsidR="003E7963" w:rsidRDefault="00000000">
            <w:pPr>
              <w:spacing w:after="0"/>
            </w:pPr>
            <w:r>
              <w:rPr>
                <w:color w:val="262626"/>
              </w:rPr>
              <w:t xml:space="preserve">3.6 </w:t>
            </w:r>
          </w:p>
        </w:tc>
        <w:tc>
          <w:tcPr>
            <w:tcW w:w="6520" w:type="dxa"/>
            <w:tcBorders>
              <w:top w:val="single" w:sz="4" w:space="0" w:color="000000"/>
              <w:left w:val="single" w:sz="4" w:space="0" w:color="000000"/>
              <w:bottom w:val="single" w:sz="4" w:space="0" w:color="000000"/>
              <w:right w:val="single" w:sz="4" w:space="0" w:color="000000"/>
            </w:tcBorders>
          </w:tcPr>
          <w:p w14:paraId="213E98A5" w14:textId="77777777" w:rsidR="003E7963" w:rsidRDefault="00000000">
            <w:pPr>
              <w:spacing w:after="0"/>
              <w:ind w:left="1"/>
            </w:pPr>
            <w:r>
              <w:rPr>
                <w:color w:val="262626"/>
              </w:rPr>
              <w:t xml:space="preserve">One statement with a subquery (with comments on what the query does) </w:t>
            </w:r>
          </w:p>
        </w:tc>
        <w:tc>
          <w:tcPr>
            <w:tcW w:w="1650" w:type="dxa"/>
            <w:tcBorders>
              <w:top w:val="single" w:sz="4" w:space="0" w:color="000000"/>
              <w:left w:val="single" w:sz="4" w:space="0" w:color="000000"/>
              <w:bottom w:val="single" w:sz="4" w:space="0" w:color="000000"/>
              <w:right w:val="single" w:sz="4" w:space="0" w:color="000000"/>
            </w:tcBorders>
          </w:tcPr>
          <w:p w14:paraId="7972A989" w14:textId="77777777" w:rsidR="003E7963" w:rsidRDefault="00000000">
            <w:pPr>
              <w:spacing w:after="0"/>
              <w:ind w:right="50"/>
              <w:jc w:val="center"/>
            </w:pPr>
            <w:r>
              <w:rPr>
                <w:color w:val="262626"/>
              </w:rPr>
              <w:t xml:space="preserve">2 </w:t>
            </w:r>
          </w:p>
        </w:tc>
      </w:tr>
      <w:tr w:rsidR="003E7963" w14:paraId="28F85D1F" w14:textId="77777777">
        <w:trPr>
          <w:trHeight w:val="415"/>
        </w:trPr>
        <w:tc>
          <w:tcPr>
            <w:tcW w:w="846" w:type="dxa"/>
            <w:tcBorders>
              <w:top w:val="single" w:sz="4" w:space="0" w:color="000000"/>
              <w:left w:val="single" w:sz="4" w:space="0" w:color="000000"/>
              <w:bottom w:val="single" w:sz="4" w:space="0" w:color="000000"/>
              <w:right w:val="single" w:sz="4" w:space="0" w:color="000000"/>
            </w:tcBorders>
          </w:tcPr>
          <w:p w14:paraId="07EE2CF3" w14:textId="77777777" w:rsidR="003E7963" w:rsidRDefault="00000000">
            <w:pPr>
              <w:spacing w:after="0"/>
            </w:pPr>
            <w:r>
              <w:rPr>
                <w:color w:val="262626"/>
              </w:rPr>
              <w:t xml:space="preserve">3.7 </w:t>
            </w:r>
          </w:p>
        </w:tc>
        <w:tc>
          <w:tcPr>
            <w:tcW w:w="6520" w:type="dxa"/>
            <w:tcBorders>
              <w:top w:val="single" w:sz="4" w:space="0" w:color="000000"/>
              <w:left w:val="single" w:sz="4" w:space="0" w:color="000000"/>
              <w:bottom w:val="single" w:sz="4" w:space="0" w:color="000000"/>
              <w:right w:val="single" w:sz="4" w:space="0" w:color="000000"/>
            </w:tcBorders>
          </w:tcPr>
          <w:p w14:paraId="573F29B6" w14:textId="77777777" w:rsidR="003E7963" w:rsidRDefault="00000000">
            <w:pPr>
              <w:spacing w:after="0"/>
              <w:ind w:left="1"/>
            </w:pPr>
            <w:r>
              <w:rPr>
                <w:color w:val="262626"/>
              </w:rPr>
              <w:t xml:space="preserve">One statement with a JOIN (with comments on what the query does) </w:t>
            </w:r>
          </w:p>
        </w:tc>
        <w:tc>
          <w:tcPr>
            <w:tcW w:w="1650" w:type="dxa"/>
            <w:tcBorders>
              <w:top w:val="single" w:sz="4" w:space="0" w:color="000000"/>
              <w:left w:val="single" w:sz="4" w:space="0" w:color="000000"/>
              <w:bottom w:val="single" w:sz="4" w:space="0" w:color="000000"/>
              <w:right w:val="single" w:sz="4" w:space="0" w:color="000000"/>
            </w:tcBorders>
          </w:tcPr>
          <w:p w14:paraId="2D30173D" w14:textId="77777777" w:rsidR="003E7963" w:rsidRDefault="00000000">
            <w:pPr>
              <w:spacing w:after="0"/>
              <w:ind w:right="50"/>
              <w:jc w:val="center"/>
            </w:pPr>
            <w:r>
              <w:rPr>
                <w:color w:val="262626"/>
              </w:rPr>
              <w:t xml:space="preserve">2 </w:t>
            </w:r>
          </w:p>
        </w:tc>
      </w:tr>
      <w:tr w:rsidR="003E7963" w14:paraId="0B723D12" w14:textId="77777777">
        <w:trPr>
          <w:trHeight w:val="410"/>
        </w:trPr>
        <w:tc>
          <w:tcPr>
            <w:tcW w:w="846" w:type="dxa"/>
            <w:tcBorders>
              <w:top w:val="single" w:sz="4" w:space="0" w:color="000000"/>
              <w:left w:val="single" w:sz="4" w:space="0" w:color="000000"/>
              <w:bottom w:val="single" w:sz="4" w:space="0" w:color="000000"/>
              <w:right w:val="nil"/>
            </w:tcBorders>
            <w:shd w:val="clear" w:color="auto" w:fill="D9E2F3"/>
          </w:tcPr>
          <w:p w14:paraId="5B193F8F" w14:textId="77777777" w:rsidR="003E7963" w:rsidRDefault="003E7963"/>
        </w:tc>
        <w:tc>
          <w:tcPr>
            <w:tcW w:w="6520" w:type="dxa"/>
            <w:tcBorders>
              <w:top w:val="single" w:sz="4" w:space="0" w:color="000000"/>
              <w:left w:val="nil"/>
              <w:bottom w:val="single" w:sz="4" w:space="0" w:color="000000"/>
              <w:right w:val="nil"/>
            </w:tcBorders>
            <w:shd w:val="clear" w:color="auto" w:fill="D9E2F3"/>
          </w:tcPr>
          <w:p w14:paraId="72A82DDC" w14:textId="77777777" w:rsidR="003E7963" w:rsidRDefault="00000000">
            <w:pPr>
              <w:spacing w:after="0"/>
              <w:ind w:left="756"/>
              <w:jc w:val="center"/>
            </w:pPr>
            <w:r>
              <w:rPr>
                <w:color w:val="262626"/>
              </w:rPr>
              <w:t xml:space="preserve">ADDITIONAL WORK – 2.5 Marks </w:t>
            </w:r>
          </w:p>
        </w:tc>
        <w:tc>
          <w:tcPr>
            <w:tcW w:w="1650" w:type="dxa"/>
            <w:tcBorders>
              <w:top w:val="single" w:sz="4" w:space="0" w:color="000000"/>
              <w:left w:val="nil"/>
              <w:bottom w:val="single" w:sz="4" w:space="0" w:color="000000"/>
              <w:right w:val="single" w:sz="4" w:space="0" w:color="000000"/>
            </w:tcBorders>
            <w:shd w:val="clear" w:color="auto" w:fill="D9E2F3"/>
          </w:tcPr>
          <w:p w14:paraId="38F433C1" w14:textId="77777777" w:rsidR="003E7963" w:rsidRDefault="003E7963"/>
        </w:tc>
      </w:tr>
      <w:tr w:rsidR="003E7963" w14:paraId="70E8F3AC" w14:textId="77777777">
        <w:trPr>
          <w:trHeight w:val="415"/>
        </w:trPr>
        <w:tc>
          <w:tcPr>
            <w:tcW w:w="846" w:type="dxa"/>
            <w:tcBorders>
              <w:top w:val="single" w:sz="4" w:space="0" w:color="000000"/>
              <w:left w:val="single" w:sz="4" w:space="0" w:color="000000"/>
              <w:bottom w:val="single" w:sz="4" w:space="0" w:color="000000"/>
              <w:right w:val="single" w:sz="4" w:space="0" w:color="000000"/>
            </w:tcBorders>
          </w:tcPr>
          <w:p w14:paraId="389D99BB" w14:textId="77777777" w:rsidR="003E7963" w:rsidRDefault="00000000">
            <w:pPr>
              <w:spacing w:after="0"/>
            </w:pPr>
            <w:r>
              <w:rPr>
                <w:color w:val="262626"/>
              </w:rPr>
              <w:t xml:space="preserve">3.8 </w:t>
            </w:r>
          </w:p>
        </w:tc>
        <w:tc>
          <w:tcPr>
            <w:tcW w:w="6520" w:type="dxa"/>
            <w:tcBorders>
              <w:top w:val="single" w:sz="4" w:space="0" w:color="000000"/>
              <w:left w:val="single" w:sz="4" w:space="0" w:color="000000"/>
              <w:bottom w:val="single" w:sz="4" w:space="0" w:color="000000"/>
              <w:right w:val="single" w:sz="4" w:space="0" w:color="000000"/>
            </w:tcBorders>
          </w:tcPr>
          <w:p w14:paraId="111F6BA2" w14:textId="77777777" w:rsidR="003E7963" w:rsidRDefault="00000000">
            <w:pPr>
              <w:spacing w:after="0"/>
              <w:ind w:left="1"/>
            </w:pPr>
            <w:r>
              <w:rPr>
                <w:color w:val="262626"/>
              </w:rPr>
              <w:t xml:space="preserve">Specifying any other constraints and/or more complicated queries </w:t>
            </w:r>
          </w:p>
        </w:tc>
        <w:tc>
          <w:tcPr>
            <w:tcW w:w="1650" w:type="dxa"/>
            <w:tcBorders>
              <w:top w:val="single" w:sz="4" w:space="0" w:color="000000"/>
              <w:left w:val="single" w:sz="4" w:space="0" w:color="000000"/>
              <w:bottom w:val="single" w:sz="4" w:space="0" w:color="000000"/>
              <w:right w:val="single" w:sz="4" w:space="0" w:color="000000"/>
            </w:tcBorders>
          </w:tcPr>
          <w:p w14:paraId="7D70F160" w14:textId="77777777" w:rsidR="003E7963" w:rsidRDefault="00000000">
            <w:pPr>
              <w:spacing w:after="0"/>
              <w:ind w:right="50"/>
              <w:jc w:val="center"/>
            </w:pPr>
            <w:r>
              <w:rPr>
                <w:color w:val="262626"/>
              </w:rPr>
              <w:t xml:space="preserve">2.5 </w:t>
            </w:r>
          </w:p>
        </w:tc>
      </w:tr>
      <w:tr w:rsidR="003E7963" w14:paraId="235376D5" w14:textId="77777777">
        <w:trPr>
          <w:trHeight w:val="410"/>
        </w:trPr>
        <w:tc>
          <w:tcPr>
            <w:tcW w:w="846" w:type="dxa"/>
            <w:tcBorders>
              <w:top w:val="single" w:sz="4" w:space="0" w:color="000000"/>
              <w:left w:val="single" w:sz="4" w:space="0" w:color="000000"/>
              <w:bottom w:val="single" w:sz="4" w:space="0" w:color="000000"/>
              <w:right w:val="nil"/>
            </w:tcBorders>
            <w:shd w:val="clear" w:color="auto" w:fill="FFE599"/>
          </w:tcPr>
          <w:p w14:paraId="33D8FACE" w14:textId="77777777" w:rsidR="003E7963" w:rsidRDefault="003E7963"/>
        </w:tc>
        <w:tc>
          <w:tcPr>
            <w:tcW w:w="6520" w:type="dxa"/>
            <w:tcBorders>
              <w:top w:val="single" w:sz="4" w:space="0" w:color="000000"/>
              <w:left w:val="nil"/>
              <w:bottom w:val="single" w:sz="4" w:space="0" w:color="000000"/>
              <w:right w:val="single" w:sz="4" w:space="0" w:color="000000"/>
            </w:tcBorders>
            <w:shd w:val="clear" w:color="auto" w:fill="FFE599"/>
          </w:tcPr>
          <w:p w14:paraId="261A8B47" w14:textId="77777777" w:rsidR="003E7963" w:rsidRDefault="00000000">
            <w:pPr>
              <w:spacing w:after="0"/>
              <w:ind w:right="47"/>
              <w:jc w:val="right"/>
            </w:pPr>
            <w:r>
              <w:rPr>
                <w:color w:val="262626"/>
              </w:rPr>
              <w:t xml:space="preserve">TOTAL MARKS </w:t>
            </w:r>
          </w:p>
        </w:tc>
        <w:tc>
          <w:tcPr>
            <w:tcW w:w="1650" w:type="dxa"/>
            <w:tcBorders>
              <w:top w:val="single" w:sz="4" w:space="0" w:color="000000"/>
              <w:left w:val="single" w:sz="4" w:space="0" w:color="000000"/>
              <w:bottom w:val="single" w:sz="4" w:space="0" w:color="000000"/>
              <w:right w:val="single" w:sz="4" w:space="0" w:color="000000"/>
            </w:tcBorders>
            <w:shd w:val="clear" w:color="auto" w:fill="FFE599"/>
          </w:tcPr>
          <w:p w14:paraId="635DDF7C" w14:textId="77777777" w:rsidR="003E7963" w:rsidRDefault="00000000">
            <w:pPr>
              <w:spacing w:after="0"/>
              <w:ind w:right="48"/>
              <w:jc w:val="center"/>
            </w:pPr>
            <w:r>
              <w:rPr>
                <w:color w:val="262626"/>
              </w:rPr>
              <w:t xml:space="preserve">15 </w:t>
            </w:r>
          </w:p>
        </w:tc>
      </w:tr>
    </w:tbl>
    <w:p w14:paraId="54029A9A" w14:textId="77777777" w:rsidR="003E7963" w:rsidRDefault="00000000">
      <w:pPr>
        <w:spacing w:after="139"/>
      </w:pPr>
      <w:r>
        <w:rPr>
          <w:color w:val="262626"/>
        </w:rPr>
        <w:t xml:space="preserve"> </w:t>
      </w:r>
    </w:p>
    <w:p w14:paraId="02F1DBE4" w14:textId="77777777" w:rsidR="003E7963" w:rsidRDefault="00000000">
      <w:pPr>
        <w:spacing w:after="286"/>
        <w:ind w:left="-5" w:right="2" w:hanging="10"/>
      </w:pPr>
      <w:r>
        <w:rPr>
          <w:color w:val="C00000"/>
          <w:sz w:val="24"/>
          <w:u w:val="single" w:color="C00000"/>
        </w:rPr>
        <w:t>SUBMISSION</w:t>
      </w:r>
      <w:r>
        <w:rPr>
          <w:color w:val="262626"/>
        </w:rPr>
        <w:t>: two .</w:t>
      </w:r>
      <w:proofErr w:type="spellStart"/>
      <w:r>
        <w:rPr>
          <w:color w:val="262626"/>
        </w:rPr>
        <w:t>sql</w:t>
      </w:r>
      <w:proofErr w:type="spellEnd"/>
      <w:r>
        <w:rPr>
          <w:color w:val="262626"/>
        </w:rPr>
        <w:t xml:space="preserve"> files </w:t>
      </w:r>
      <w:r>
        <w:rPr>
          <w:b/>
          <w:color w:val="262626"/>
        </w:rPr>
        <w:t xml:space="preserve"> </w:t>
      </w:r>
    </w:p>
    <w:p w14:paraId="138D7A6B" w14:textId="77777777" w:rsidR="003E7963" w:rsidRDefault="00000000">
      <w:pPr>
        <w:numPr>
          <w:ilvl w:val="0"/>
          <w:numId w:val="5"/>
        </w:numPr>
        <w:spacing w:after="3"/>
        <w:ind w:right="2" w:hanging="360"/>
      </w:pPr>
      <w:r>
        <w:rPr>
          <w:color w:val="262626"/>
        </w:rPr>
        <w:t xml:space="preserve">The CREATE and INSERT statements should be in one file called </w:t>
      </w:r>
      <w:proofErr w:type="spellStart"/>
      <w:r>
        <w:rPr>
          <w:color w:val="262626"/>
        </w:rPr>
        <w:t>db_setup</w:t>
      </w:r>
      <w:r>
        <w:t>.sql</w:t>
      </w:r>
      <w:proofErr w:type="spellEnd"/>
      <w:r>
        <w:t xml:space="preserve">. </w:t>
      </w:r>
      <w:r>
        <w:rPr>
          <w:color w:val="2F5496"/>
          <w:sz w:val="28"/>
        </w:rPr>
        <w:t xml:space="preserve"> </w:t>
      </w:r>
    </w:p>
    <w:p w14:paraId="359E2461" w14:textId="0E620D90" w:rsidR="003E7963" w:rsidRPr="000B2D15" w:rsidDel="000B2D15" w:rsidRDefault="00000000">
      <w:pPr>
        <w:numPr>
          <w:ilvl w:val="0"/>
          <w:numId w:val="5"/>
        </w:numPr>
        <w:spacing w:after="3"/>
        <w:ind w:right="2" w:hanging="360"/>
        <w:rPr>
          <w:del w:id="73" w:author="Joe Appleton" w:date="2023-11-01T07:53:00Z"/>
          <w:iCs/>
          <w:szCs w:val="22"/>
          <w:rPrChange w:id="74" w:author="Joe Appleton" w:date="2023-11-01T07:54:00Z">
            <w:rPr>
              <w:del w:id="75" w:author="Joe Appleton" w:date="2023-11-01T07:53:00Z"/>
              <w:iCs/>
              <w:color w:val="2F5496"/>
              <w:sz w:val="28"/>
            </w:rPr>
          </w:rPrChange>
        </w:rPr>
      </w:pPr>
      <w:r>
        <w:rPr>
          <w:i/>
        </w:rPr>
        <w:t>This should include CREATE DATABASE and USE DATABASE commands such that the file can be automatically run.</w:t>
      </w:r>
      <w:r>
        <w:rPr>
          <w:i/>
          <w:color w:val="2F5496"/>
          <w:sz w:val="28"/>
        </w:rPr>
        <w:t xml:space="preserve">  </w:t>
      </w:r>
      <w:ins w:id="76" w:author="Joe Appleton" w:date="2023-11-01T07:52:00Z">
        <w:r w:rsidR="000B2D15" w:rsidRPr="000B2D15">
          <w:rPr>
            <w:iCs/>
            <w:color w:val="2F5496"/>
            <w:szCs w:val="22"/>
            <w:rPrChange w:id="77" w:author="Joe Appleton" w:date="2023-11-01T07:54:00Z">
              <w:rPr>
                <w:iCs/>
                <w:color w:val="2F5496"/>
                <w:sz w:val="28"/>
              </w:rPr>
            </w:rPrChange>
          </w:rPr>
          <w:t xml:space="preserve">You should ensure you </w:t>
        </w:r>
      </w:ins>
      <w:ins w:id="78" w:author="Joe Appleton" w:date="2023-11-01T07:53:00Z">
        <w:r w:rsidR="000B2D15" w:rsidRPr="000B2D15">
          <w:rPr>
            <w:iCs/>
            <w:color w:val="2F5496"/>
            <w:szCs w:val="22"/>
            <w:rPrChange w:id="79" w:author="Joe Appleton" w:date="2023-11-01T07:54:00Z">
              <w:rPr>
                <w:iCs/>
                <w:color w:val="2F5496"/>
                <w:sz w:val="28"/>
              </w:rPr>
            </w:rPrChange>
          </w:rPr>
          <w:t>drop your database, at the top of the file (e.g., “</w:t>
        </w:r>
        <w:r w:rsidR="000B2D15" w:rsidRPr="000B2D15">
          <w:rPr>
            <w:i/>
            <w:color w:val="2F5496"/>
            <w:szCs w:val="22"/>
            <w:rPrChange w:id="80" w:author="Joe Appleton" w:date="2023-11-01T07:54:00Z">
              <w:rPr>
                <w:iCs/>
                <w:color w:val="2F5496"/>
                <w:sz w:val="28"/>
              </w:rPr>
            </w:rPrChange>
          </w:rPr>
          <w:t>DROP DATABASE IF EXISTS</w:t>
        </w:r>
        <w:r w:rsidR="000B2D15" w:rsidRPr="000B2D15">
          <w:rPr>
            <w:i/>
            <w:color w:val="2F5496"/>
            <w:szCs w:val="22"/>
            <w:rPrChange w:id="81" w:author="Joe Appleton" w:date="2023-11-01T07:54:00Z">
              <w:rPr>
                <w:iCs/>
                <w:color w:val="2F5496"/>
                <w:sz w:val="28"/>
              </w:rPr>
            </w:rPrChange>
          </w:rPr>
          <w:t xml:space="preserve"> sports</w:t>
        </w:r>
        <w:r w:rsidR="000B2D15" w:rsidRPr="000B2D15">
          <w:rPr>
            <w:iCs/>
            <w:color w:val="2F5496"/>
            <w:szCs w:val="22"/>
            <w:rPrChange w:id="82" w:author="Joe Appleton" w:date="2023-11-01T07:54:00Z">
              <w:rPr>
                <w:iCs/>
                <w:color w:val="2F5496"/>
                <w:sz w:val="28"/>
              </w:rPr>
            </w:rPrChange>
          </w:rPr>
          <w:t>;</w:t>
        </w:r>
        <w:r w:rsidR="000B2D15" w:rsidRPr="000B2D15">
          <w:rPr>
            <w:iCs/>
            <w:color w:val="2F5496"/>
            <w:szCs w:val="22"/>
            <w:rPrChange w:id="83" w:author="Joe Appleton" w:date="2023-11-01T07:54:00Z">
              <w:rPr>
                <w:iCs/>
                <w:color w:val="2F5496"/>
                <w:sz w:val="28"/>
              </w:rPr>
            </w:rPrChange>
          </w:rPr>
          <w:t xml:space="preserve">”); this means </w:t>
        </w:r>
      </w:ins>
      <w:ins w:id="84" w:author="Joe Appleton" w:date="2023-11-01T07:54:00Z">
        <w:r w:rsidR="000B2D15" w:rsidRPr="000B2D15">
          <w:rPr>
            <w:iCs/>
            <w:color w:val="2F5496"/>
            <w:szCs w:val="22"/>
            <w:rPrChange w:id="85" w:author="Joe Appleton" w:date="2023-11-01T07:54:00Z">
              <w:rPr>
                <w:iCs/>
                <w:color w:val="2F5496"/>
                <w:sz w:val="28"/>
              </w:rPr>
            </w:rPrChange>
          </w:rPr>
          <w:t xml:space="preserve">there is a fresh instance of the database and data each time </w:t>
        </w:r>
        <w:proofErr w:type="spellStart"/>
        <w:r w:rsidR="000B2D15" w:rsidRPr="000B2D15">
          <w:rPr>
            <w:color w:val="262626"/>
            <w:szCs w:val="22"/>
          </w:rPr>
          <w:t>db_setup</w:t>
        </w:r>
        <w:r w:rsidR="000B2D15" w:rsidRPr="000B2D15">
          <w:rPr>
            <w:szCs w:val="22"/>
          </w:rPr>
          <w:t>.sql</w:t>
        </w:r>
        <w:proofErr w:type="spellEnd"/>
        <w:r w:rsidR="000B2D15" w:rsidRPr="000B2D15">
          <w:rPr>
            <w:szCs w:val="22"/>
          </w:rPr>
          <w:t xml:space="preserve"> is run. </w:t>
        </w:r>
      </w:ins>
    </w:p>
    <w:p w14:paraId="68A606BF" w14:textId="77777777" w:rsidR="000B2D15" w:rsidRPr="000B2D15" w:rsidRDefault="000B2D15" w:rsidP="000B2D15">
      <w:pPr>
        <w:spacing w:after="116" w:line="233" w:lineRule="auto"/>
        <w:ind w:left="720"/>
        <w:rPr>
          <w:ins w:id="86" w:author="Joe Appleton" w:date="2023-11-01T07:53:00Z"/>
          <w:iCs/>
          <w:szCs w:val="22"/>
        </w:rPr>
      </w:pPr>
    </w:p>
    <w:p w14:paraId="0EE66EFD" w14:textId="77777777" w:rsidR="003E7963" w:rsidRDefault="00000000">
      <w:pPr>
        <w:numPr>
          <w:ilvl w:val="0"/>
          <w:numId w:val="5"/>
        </w:numPr>
        <w:spacing w:after="3"/>
        <w:ind w:right="2" w:hanging="360"/>
      </w:pPr>
      <w:r>
        <w:rPr>
          <w:color w:val="262626"/>
        </w:rPr>
        <w:t xml:space="preserve">The three SQL queries should be in another file called </w:t>
      </w:r>
      <w:proofErr w:type="spellStart"/>
      <w:proofErr w:type="gramStart"/>
      <w:r>
        <w:rPr>
          <w:color w:val="262626"/>
        </w:rPr>
        <w:t>sql_queries.sql</w:t>
      </w:r>
      <w:proofErr w:type="spellEnd"/>
      <w:proofErr w:type="gramEnd"/>
      <w:r>
        <w:rPr>
          <w:color w:val="2F5496"/>
          <w:sz w:val="28"/>
        </w:rPr>
        <w:t xml:space="preserve"> </w:t>
      </w:r>
    </w:p>
    <w:p w14:paraId="393C99E8" w14:textId="2C109208" w:rsidR="003E7963" w:rsidRDefault="00000000">
      <w:pPr>
        <w:spacing w:after="134" w:line="230" w:lineRule="auto"/>
        <w:ind w:left="720"/>
      </w:pPr>
      <w:r>
        <w:rPr>
          <w:i/>
          <w:color w:val="262626"/>
        </w:rPr>
        <w:t>This should also include the USE DATABASE command such that the file can be automatically run.</w:t>
      </w:r>
      <w:r>
        <w:rPr>
          <w:i/>
          <w:color w:val="2F5496"/>
          <w:sz w:val="28"/>
        </w:rPr>
        <w:t xml:space="preserve"> </w:t>
      </w:r>
      <w:ins w:id="87" w:author="Joe Appleton" w:date="2023-11-01T11:49:00Z">
        <w:r w:rsidR="000B7DDD">
          <w:rPr>
            <w:i/>
            <w:color w:val="2F5496"/>
            <w:sz w:val="28"/>
          </w:rPr>
          <w:softHyphen/>
        </w:r>
        <w:r w:rsidR="000B7DDD">
          <w:rPr>
            <w:i/>
            <w:color w:val="2F5496"/>
            <w:sz w:val="28"/>
          </w:rPr>
          <w:softHyphen/>
        </w:r>
        <w:r w:rsidR="000B7DDD">
          <w:rPr>
            <w:i/>
            <w:color w:val="2F5496"/>
            <w:sz w:val="28"/>
          </w:rPr>
          <w:softHyphen/>
        </w:r>
      </w:ins>
    </w:p>
    <w:p w14:paraId="64E92362" w14:textId="3FEA0805" w:rsidR="003E7963" w:rsidRDefault="00000000">
      <w:pPr>
        <w:spacing w:after="60" w:line="359" w:lineRule="auto"/>
        <w:ind w:left="-5" w:right="2" w:hanging="10"/>
      </w:pPr>
      <w:r>
        <w:rPr>
          <w:color w:val="262626"/>
        </w:rPr>
        <w:lastRenderedPageBreak/>
        <w:t xml:space="preserve">If you used the queries 3.5, 3.6 and 3.7 in your </w:t>
      </w:r>
      <w:del w:id="88" w:author="Joe Appleton" w:date="2023-11-01T07:54:00Z">
        <w:r w:rsidDel="00B379E0">
          <w:rPr>
            <w:color w:val="262626"/>
          </w:rPr>
          <w:delText xml:space="preserve">PHP </w:delText>
        </w:r>
      </w:del>
      <w:ins w:id="89" w:author="Joe Appleton" w:date="2023-11-01T07:54:00Z">
        <w:r w:rsidR="00B379E0">
          <w:rPr>
            <w:color w:val="262626"/>
          </w:rPr>
          <w:t>Node.js</w:t>
        </w:r>
        <w:r w:rsidR="00B379E0">
          <w:rPr>
            <w:color w:val="262626"/>
          </w:rPr>
          <w:t xml:space="preserve"> </w:t>
        </w:r>
      </w:ins>
      <w:r>
        <w:rPr>
          <w:color w:val="262626"/>
        </w:rPr>
        <w:t xml:space="preserve">code you still need to include them in the </w:t>
      </w:r>
      <w:proofErr w:type="spellStart"/>
      <w:r>
        <w:rPr>
          <w:color w:val="262626"/>
        </w:rPr>
        <w:t>sql_queries.sql</w:t>
      </w:r>
      <w:proofErr w:type="spellEnd"/>
      <w:r>
        <w:rPr>
          <w:color w:val="262626"/>
        </w:rPr>
        <w:t xml:space="preserve"> – otherwise they will not be marked. For task 3 only the .</w:t>
      </w:r>
      <w:proofErr w:type="spellStart"/>
      <w:r>
        <w:rPr>
          <w:color w:val="262626"/>
        </w:rPr>
        <w:t>sql</w:t>
      </w:r>
      <w:proofErr w:type="spellEnd"/>
      <w:r>
        <w:rPr>
          <w:color w:val="262626"/>
        </w:rPr>
        <w:t xml:space="preserve"> files will be used for marking. </w:t>
      </w:r>
    </w:p>
    <w:p w14:paraId="5EFF5917" w14:textId="77777777" w:rsidR="003E7963" w:rsidRDefault="00000000">
      <w:pPr>
        <w:spacing w:after="141"/>
      </w:pPr>
      <w:r>
        <w:rPr>
          <w:color w:val="2F5496"/>
          <w:sz w:val="28"/>
        </w:rPr>
        <w:t xml:space="preserve"> </w:t>
      </w:r>
    </w:p>
    <w:p w14:paraId="0509B62E" w14:textId="77777777" w:rsidR="003E7963" w:rsidRDefault="00000000">
      <w:pPr>
        <w:spacing w:after="171"/>
      </w:pPr>
      <w:r>
        <w:rPr>
          <w:color w:val="2F5496"/>
          <w:sz w:val="28"/>
        </w:rPr>
        <w:t xml:space="preserve"> </w:t>
      </w:r>
    </w:p>
    <w:p w14:paraId="609EA89F" w14:textId="19F4272D" w:rsidR="003E7963" w:rsidRDefault="00000000">
      <w:pPr>
        <w:spacing w:after="92"/>
        <w:ind w:left="-5" w:hanging="10"/>
      </w:pPr>
      <w:r>
        <w:rPr>
          <w:color w:val="2F5496"/>
          <w:sz w:val="28"/>
        </w:rPr>
        <w:t xml:space="preserve">Task 4: </w:t>
      </w:r>
      <w:r>
        <w:rPr>
          <w:color w:val="2F5496"/>
          <w:sz w:val="24"/>
          <w:u w:val="single" w:color="2F5496"/>
        </w:rPr>
        <w:t xml:space="preserve">Use </w:t>
      </w:r>
      <w:del w:id="90" w:author="Joe Appleton" w:date="2023-11-01T07:55:00Z">
        <w:r w:rsidDel="00B379E0">
          <w:rPr>
            <w:color w:val="2F5496"/>
            <w:sz w:val="24"/>
            <w:u w:val="single" w:color="2F5496"/>
          </w:rPr>
          <w:delText xml:space="preserve">PHP </w:delText>
        </w:r>
      </w:del>
      <w:ins w:id="91" w:author="Joe Appleton" w:date="2023-11-01T07:55:00Z">
        <w:r w:rsidR="00B379E0">
          <w:rPr>
            <w:color w:val="2F5496"/>
            <w:sz w:val="24"/>
            <w:u w:val="single" w:color="2F5496"/>
          </w:rPr>
          <w:t>Node.js</w:t>
        </w:r>
        <w:r w:rsidR="00B379E0">
          <w:rPr>
            <w:color w:val="2F5496"/>
            <w:sz w:val="24"/>
            <w:u w:val="single" w:color="2F5496"/>
          </w:rPr>
          <w:t xml:space="preserve"> </w:t>
        </w:r>
      </w:ins>
      <w:r>
        <w:rPr>
          <w:color w:val="2F5496"/>
          <w:sz w:val="24"/>
          <w:u w:val="single" w:color="2F5496"/>
        </w:rPr>
        <w:t>to Interact with the Database and create some dynamic Web Content</w:t>
      </w:r>
      <w:r>
        <w:rPr>
          <w:color w:val="2F5496"/>
          <w:sz w:val="28"/>
        </w:rPr>
        <w:t xml:space="preserve"> </w:t>
      </w:r>
    </w:p>
    <w:p w14:paraId="1C38D703" w14:textId="77777777" w:rsidR="0076565C" w:rsidRDefault="0076565C">
      <w:pPr>
        <w:spacing w:after="112"/>
        <w:rPr>
          <w:ins w:id="92" w:author="Joe Appleton" w:date="2023-11-01T08:08:00Z"/>
          <w:color w:val="262626"/>
        </w:rPr>
      </w:pPr>
    </w:p>
    <w:p w14:paraId="0E6323FD" w14:textId="61042E0C" w:rsidR="0076565C" w:rsidRDefault="0076565C" w:rsidP="0076565C">
      <w:pPr>
        <w:spacing w:after="0" w:line="240" w:lineRule="auto"/>
        <w:rPr>
          <w:ins w:id="93" w:author="Joe Appleton" w:date="2023-11-01T08:11:00Z"/>
          <w:rFonts w:ascii="Times New Roman" w:eastAsia="Times New Roman" w:hAnsi="Times New Roman" w:cs="Times New Roman"/>
          <w:color w:val="0E101A"/>
          <w:kern w:val="0"/>
          <w:sz w:val="24"/>
          <w:lang w:bidi="ar-SA"/>
          <w14:ligatures w14:val="none"/>
        </w:rPr>
      </w:pPr>
      <w:ins w:id="94" w:author="Joe Appleton" w:date="2023-11-01T08:08:00Z">
        <w:r w:rsidRPr="0076565C">
          <w:rPr>
            <w:rFonts w:ascii="Times New Roman" w:eastAsia="Times New Roman" w:hAnsi="Times New Roman" w:cs="Times New Roman"/>
            <w:color w:val="0E101A"/>
            <w:kern w:val="0"/>
            <w:sz w:val="24"/>
            <w:lang w:bidi="ar-SA"/>
            <w14:ligatures w14:val="none"/>
          </w:rPr>
          <w:t>This part of the assessment requires you to create a Node.js application to connect to your database and display some results based on input data or choices made by the user of your website. </w:t>
        </w:r>
      </w:ins>
    </w:p>
    <w:p w14:paraId="427B8DE4" w14:textId="77777777" w:rsidR="0076565C" w:rsidRPr="0076565C" w:rsidRDefault="0076565C" w:rsidP="0076565C">
      <w:pPr>
        <w:spacing w:after="0" w:line="240" w:lineRule="auto"/>
        <w:rPr>
          <w:ins w:id="95" w:author="Joe Appleton" w:date="2023-11-01T08:08:00Z"/>
          <w:rFonts w:ascii="Times New Roman" w:eastAsia="Times New Roman" w:hAnsi="Times New Roman" w:cs="Times New Roman"/>
          <w:color w:val="0E101A"/>
          <w:kern w:val="0"/>
          <w:sz w:val="24"/>
          <w:lang w:bidi="ar-SA"/>
          <w14:ligatures w14:val="none"/>
        </w:rPr>
      </w:pPr>
    </w:p>
    <w:p w14:paraId="37E488D2" w14:textId="056CA165" w:rsidR="0076565C" w:rsidRDefault="0076565C" w:rsidP="0076565C">
      <w:pPr>
        <w:spacing w:after="0" w:line="240" w:lineRule="auto"/>
        <w:rPr>
          <w:ins w:id="96" w:author="Joe Appleton" w:date="2023-11-01T08:11:00Z"/>
          <w:rFonts w:ascii="Times New Roman" w:eastAsia="Times New Roman" w:hAnsi="Times New Roman" w:cs="Times New Roman"/>
          <w:color w:val="0E101A"/>
          <w:kern w:val="0"/>
          <w:sz w:val="24"/>
          <w:lang w:bidi="ar-SA"/>
          <w14:ligatures w14:val="none"/>
        </w:rPr>
      </w:pPr>
      <w:ins w:id="97" w:author="Joe Appleton" w:date="2023-11-01T08:08:00Z">
        <w:r w:rsidRPr="0076565C">
          <w:rPr>
            <w:rFonts w:ascii="Times New Roman" w:eastAsia="Times New Roman" w:hAnsi="Times New Roman" w:cs="Times New Roman"/>
            <w:color w:val="0E101A"/>
            <w:kern w:val="0"/>
            <w:sz w:val="24"/>
            <w:lang w:bidi="ar-SA"/>
            <w14:ligatures w14:val="none"/>
          </w:rPr>
          <w:t xml:space="preserve">As a minimum, you should ensure you have a single "index.js" that serves </w:t>
        </w:r>
      </w:ins>
      <w:ins w:id="98" w:author="Joe Appleton" w:date="2023-11-02T07:03:00Z">
        <w:r w:rsidR="00C91DA7">
          <w:rPr>
            <w:rFonts w:ascii="Times New Roman" w:eastAsia="Times New Roman" w:hAnsi="Times New Roman" w:cs="Times New Roman"/>
            <w:color w:val="0E101A"/>
            <w:kern w:val="0"/>
            <w:sz w:val="24"/>
            <w:lang w:bidi="ar-SA"/>
            <w14:ligatures w14:val="none"/>
          </w:rPr>
          <w:t>four</w:t>
        </w:r>
      </w:ins>
      <w:ins w:id="99" w:author="Joe Appleton" w:date="2023-11-01T08:08:00Z">
        <w:r w:rsidRPr="0076565C">
          <w:rPr>
            <w:rFonts w:ascii="Times New Roman" w:eastAsia="Times New Roman" w:hAnsi="Times New Roman" w:cs="Times New Roman"/>
            <w:color w:val="0E101A"/>
            <w:kern w:val="0"/>
            <w:sz w:val="24"/>
            <w:lang w:bidi="ar-SA"/>
            <w14:ligatures w14:val="none"/>
          </w:rPr>
          <w:t xml:space="preserve"> routes</w:t>
        </w:r>
        <w:r>
          <w:rPr>
            <w:rFonts w:ascii="Times New Roman" w:eastAsia="Times New Roman" w:hAnsi="Times New Roman" w:cs="Times New Roman"/>
            <w:color w:val="0E101A"/>
            <w:kern w:val="0"/>
            <w:sz w:val="24"/>
            <w:lang w:bidi="ar-SA"/>
            <w14:ligatures w14:val="none"/>
          </w:rPr>
          <w:t>, each route should have a</w:t>
        </w:r>
      </w:ins>
      <w:ins w:id="100" w:author="Joe Appleton" w:date="2023-11-01T08:11:00Z">
        <w:r>
          <w:rPr>
            <w:rFonts w:ascii="Times New Roman" w:eastAsia="Times New Roman" w:hAnsi="Times New Roman" w:cs="Times New Roman"/>
            <w:color w:val="0E101A"/>
            <w:kern w:val="0"/>
            <w:sz w:val="24"/>
            <w:lang w:bidi="ar-SA"/>
            <w14:ligatures w14:val="none"/>
          </w:rPr>
          <w:t xml:space="preserve"> related EJS template</w:t>
        </w:r>
      </w:ins>
      <w:ins w:id="101" w:author="Joe Appleton" w:date="2023-11-01T08:08:00Z">
        <w:r>
          <w:rPr>
            <w:rFonts w:ascii="Times New Roman" w:eastAsia="Times New Roman" w:hAnsi="Times New Roman" w:cs="Times New Roman"/>
            <w:color w:val="0E101A"/>
            <w:kern w:val="0"/>
            <w:sz w:val="24"/>
            <w:lang w:bidi="ar-SA"/>
            <w14:ligatures w14:val="none"/>
          </w:rPr>
          <w:t xml:space="preserve"> </w:t>
        </w:r>
        <w:r w:rsidRPr="0076565C">
          <w:rPr>
            <w:rFonts w:ascii="Times New Roman" w:eastAsia="Times New Roman" w:hAnsi="Times New Roman" w:cs="Times New Roman"/>
            <w:color w:val="0E101A"/>
            <w:kern w:val="0"/>
            <w:sz w:val="24"/>
            <w:lang w:bidi="ar-SA"/>
            <w14:ligatures w14:val="none"/>
          </w:rPr>
          <w:t>(see, the week 10 lab class for guidance on how to do this):</w:t>
        </w:r>
      </w:ins>
    </w:p>
    <w:p w14:paraId="5AA73952" w14:textId="77777777" w:rsidR="0076565C" w:rsidRPr="0076565C" w:rsidRDefault="0076565C" w:rsidP="0076565C">
      <w:pPr>
        <w:spacing w:after="0" w:line="240" w:lineRule="auto"/>
        <w:rPr>
          <w:ins w:id="102" w:author="Joe Appleton" w:date="2023-11-01T08:08:00Z"/>
          <w:rFonts w:ascii="Times New Roman" w:eastAsia="Times New Roman" w:hAnsi="Times New Roman" w:cs="Times New Roman"/>
          <w:color w:val="0E101A"/>
          <w:kern w:val="0"/>
          <w:sz w:val="24"/>
          <w:lang w:bidi="ar-SA"/>
          <w14:ligatures w14:val="none"/>
        </w:rPr>
      </w:pPr>
    </w:p>
    <w:p w14:paraId="5561AD2A" w14:textId="5EAADC95" w:rsidR="0076565C" w:rsidRPr="0076565C" w:rsidRDefault="0076565C" w:rsidP="0076565C">
      <w:pPr>
        <w:numPr>
          <w:ilvl w:val="0"/>
          <w:numId w:val="11"/>
        </w:numPr>
        <w:spacing w:after="0" w:line="240" w:lineRule="auto"/>
        <w:rPr>
          <w:ins w:id="103" w:author="Joe Appleton" w:date="2023-11-01T08:08:00Z"/>
          <w:rFonts w:ascii="Times New Roman" w:eastAsia="Times New Roman" w:hAnsi="Times New Roman" w:cs="Times New Roman"/>
          <w:color w:val="0E101A"/>
          <w:kern w:val="0"/>
          <w:sz w:val="24"/>
          <w:lang w:bidi="ar-SA"/>
          <w14:ligatures w14:val="none"/>
        </w:rPr>
      </w:pPr>
      <w:ins w:id="104" w:author="Joe Appleton" w:date="2023-11-01T08:08:00Z">
        <w:r w:rsidRPr="0076565C">
          <w:rPr>
            <w:rFonts w:ascii="Times New Roman" w:eastAsia="Times New Roman" w:hAnsi="Times New Roman" w:cs="Times New Roman"/>
            <w:color w:val="0E101A"/>
            <w:kern w:val="0"/>
            <w:sz w:val="24"/>
            <w:lang w:bidi="ar-SA"/>
            <w14:ligatures w14:val="none"/>
          </w:rPr>
          <w:t>the homepage - served on / and may well contain summaries of the data in the database</w:t>
        </w:r>
        <w:r>
          <w:rPr>
            <w:rFonts w:ascii="Times New Roman" w:eastAsia="Times New Roman" w:hAnsi="Times New Roman" w:cs="Times New Roman"/>
            <w:color w:val="0E101A"/>
            <w:kern w:val="0"/>
            <w:sz w:val="24"/>
            <w:lang w:bidi="ar-SA"/>
            <w14:ligatures w14:val="none"/>
          </w:rPr>
          <w:t>.</w:t>
        </w:r>
      </w:ins>
    </w:p>
    <w:p w14:paraId="1F3D0C09" w14:textId="2DF4A92C" w:rsidR="0076565C" w:rsidRPr="0076565C" w:rsidRDefault="0076565C" w:rsidP="0076565C">
      <w:pPr>
        <w:numPr>
          <w:ilvl w:val="0"/>
          <w:numId w:val="11"/>
        </w:numPr>
        <w:spacing w:after="0" w:line="240" w:lineRule="auto"/>
        <w:rPr>
          <w:ins w:id="105" w:author="Joe Appleton" w:date="2023-11-01T08:08:00Z"/>
          <w:rFonts w:ascii="Times New Roman" w:eastAsia="Times New Roman" w:hAnsi="Times New Roman" w:cs="Times New Roman"/>
          <w:color w:val="0E101A"/>
          <w:kern w:val="0"/>
          <w:sz w:val="24"/>
          <w:lang w:bidi="ar-SA"/>
          <w14:ligatures w14:val="none"/>
        </w:rPr>
      </w:pPr>
      <w:ins w:id="106" w:author="Joe Appleton" w:date="2023-11-01T08:09:00Z">
        <w:r>
          <w:rPr>
            <w:rFonts w:ascii="Times New Roman" w:eastAsia="Times New Roman" w:hAnsi="Times New Roman" w:cs="Times New Roman"/>
            <w:color w:val="0E101A"/>
            <w:kern w:val="0"/>
            <w:sz w:val="24"/>
            <w:lang w:bidi="ar-SA"/>
            <w14:ligatures w14:val="none"/>
          </w:rPr>
          <w:t>v</w:t>
        </w:r>
      </w:ins>
      <w:ins w:id="107" w:author="Joe Appleton" w:date="2023-11-01T08:08:00Z">
        <w:r w:rsidRPr="0076565C">
          <w:rPr>
            <w:rFonts w:ascii="Times New Roman" w:eastAsia="Times New Roman" w:hAnsi="Times New Roman" w:cs="Times New Roman"/>
            <w:color w:val="0E101A"/>
            <w:kern w:val="0"/>
            <w:sz w:val="24"/>
            <w:lang w:bidi="ar-SA"/>
            <w14:ligatures w14:val="none"/>
          </w:rPr>
          <w:t xml:space="preserve">iew all - this will display a list of </w:t>
        </w:r>
      </w:ins>
      <w:ins w:id="108" w:author="Joe Appleton" w:date="2023-11-01T08:09:00Z">
        <w:r w:rsidRPr="0076565C">
          <w:rPr>
            <w:rFonts w:ascii="Times New Roman" w:eastAsia="Times New Roman" w:hAnsi="Times New Roman" w:cs="Times New Roman"/>
            <w:color w:val="0E101A"/>
            <w:kern w:val="0"/>
            <w:sz w:val="24"/>
            <w:lang w:bidi="ar-SA"/>
            <w14:ligatures w14:val="none"/>
          </w:rPr>
          <w:t>records.</w:t>
        </w:r>
      </w:ins>
      <w:ins w:id="109" w:author="Joe Appleton" w:date="2023-11-01T08:08:00Z">
        <w:r w:rsidRPr="0076565C">
          <w:rPr>
            <w:rFonts w:ascii="Times New Roman" w:eastAsia="Times New Roman" w:hAnsi="Times New Roman" w:cs="Times New Roman"/>
            <w:color w:val="0E101A"/>
            <w:kern w:val="0"/>
            <w:sz w:val="24"/>
            <w:lang w:bidi="ar-SA"/>
            <w14:ligatures w14:val="none"/>
          </w:rPr>
          <w:t> </w:t>
        </w:r>
      </w:ins>
    </w:p>
    <w:p w14:paraId="04037EB4" w14:textId="0CD910CE" w:rsidR="0076565C" w:rsidRDefault="0076565C" w:rsidP="0076565C">
      <w:pPr>
        <w:numPr>
          <w:ilvl w:val="0"/>
          <w:numId w:val="11"/>
        </w:numPr>
        <w:spacing w:after="0" w:line="240" w:lineRule="auto"/>
        <w:rPr>
          <w:ins w:id="110" w:author="Joe Appleton" w:date="2023-11-02T07:02:00Z"/>
          <w:rFonts w:ascii="Times New Roman" w:eastAsia="Times New Roman" w:hAnsi="Times New Roman" w:cs="Times New Roman"/>
          <w:color w:val="0E101A"/>
          <w:kern w:val="0"/>
          <w:sz w:val="24"/>
          <w:lang w:bidi="ar-SA"/>
          <w14:ligatures w14:val="none"/>
        </w:rPr>
      </w:pPr>
      <w:ins w:id="111" w:author="Joe Appleton" w:date="2023-11-01T08:08:00Z">
        <w:r w:rsidRPr="0076565C">
          <w:rPr>
            <w:rFonts w:ascii="Times New Roman" w:eastAsia="Times New Roman" w:hAnsi="Times New Roman" w:cs="Times New Roman"/>
            <w:color w:val="0E101A"/>
            <w:kern w:val="0"/>
            <w:sz w:val="24"/>
            <w:lang w:bidi="ar-SA"/>
            <w14:ligatures w14:val="none"/>
          </w:rPr>
          <w:t>view on</w:t>
        </w:r>
      </w:ins>
      <w:ins w:id="112" w:author="Joe Appleton" w:date="2023-11-01T09:05:00Z">
        <w:r w:rsidR="005B2E4D">
          <w:rPr>
            <w:rFonts w:ascii="Times New Roman" w:eastAsia="Times New Roman" w:hAnsi="Times New Roman" w:cs="Times New Roman"/>
            <w:color w:val="0E101A"/>
            <w:kern w:val="0"/>
            <w:sz w:val="24"/>
            <w:lang w:bidi="ar-SA"/>
            <w14:ligatures w14:val="none"/>
          </w:rPr>
          <w:t>e</w:t>
        </w:r>
      </w:ins>
      <w:ins w:id="113" w:author="Joe Appleton" w:date="2023-11-01T08:08:00Z">
        <w:r w:rsidRPr="0076565C">
          <w:rPr>
            <w:rFonts w:ascii="Times New Roman" w:eastAsia="Times New Roman" w:hAnsi="Times New Roman" w:cs="Times New Roman"/>
            <w:color w:val="0E101A"/>
            <w:kern w:val="0"/>
            <w:sz w:val="24"/>
            <w:lang w:bidi="ar-SA"/>
            <w14:ligatures w14:val="none"/>
          </w:rPr>
          <w:t xml:space="preserve"> - displays a single </w:t>
        </w:r>
      </w:ins>
      <w:ins w:id="114" w:author="Joe Appleton" w:date="2023-11-01T08:09:00Z">
        <w:r w:rsidRPr="0076565C">
          <w:rPr>
            <w:rFonts w:ascii="Times New Roman" w:eastAsia="Times New Roman" w:hAnsi="Times New Roman" w:cs="Times New Roman"/>
            <w:color w:val="0E101A"/>
            <w:kern w:val="0"/>
            <w:sz w:val="24"/>
            <w:lang w:bidi="ar-SA"/>
            <w14:ligatures w14:val="none"/>
          </w:rPr>
          <w:t>record.</w:t>
        </w:r>
      </w:ins>
      <w:ins w:id="115" w:author="Joe Appleton" w:date="2023-11-01T08:08:00Z">
        <w:r w:rsidRPr="0076565C">
          <w:rPr>
            <w:rFonts w:ascii="Times New Roman" w:eastAsia="Times New Roman" w:hAnsi="Times New Roman" w:cs="Times New Roman"/>
            <w:color w:val="0E101A"/>
            <w:kern w:val="0"/>
            <w:sz w:val="24"/>
            <w:lang w:bidi="ar-SA"/>
            <w14:ligatures w14:val="none"/>
          </w:rPr>
          <w:t> </w:t>
        </w:r>
      </w:ins>
    </w:p>
    <w:p w14:paraId="09449A2D" w14:textId="301D95DC" w:rsidR="00C91DA7" w:rsidRPr="0076565C" w:rsidRDefault="00C91DA7" w:rsidP="0076565C">
      <w:pPr>
        <w:numPr>
          <w:ilvl w:val="0"/>
          <w:numId w:val="11"/>
        </w:numPr>
        <w:spacing w:after="0" w:line="240" w:lineRule="auto"/>
        <w:rPr>
          <w:ins w:id="116" w:author="Joe Appleton" w:date="2023-11-01T08:08:00Z"/>
          <w:rFonts w:ascii="Times New Roman" w:eastAsia="Times New Roman" w:hAnsi="Times New Roman" w:cs="Times New Roman"/>
          <w:color w:val="0E101A"/>
          <w:kern w:val="0"/>
          <w:sz w:val="24"/>
          <w:lang w:bidi="ar-SA"/>
          <w14:ligatures w14:val="none"/>
        </w:rPr>
      </w:pPr>
      <w:ins w:id="117" w:author="Joe Appleton" w:date="2023-11-02T07:02:00Z">
        <w:r>
          <w:rPr>
            <w:rFonts w:ascii="Times New Roman" w:eastAsia="Times New Roman" w:hAnsi="Times New Roman" w:cs="Times New Roman"/>
            <w:color w:val="0E101A"/>
            <w:kern w:val="0"/>
            <w:sz w:val="24"/>
            <w:lang w:bidi="ar-SA"/>
            <w14:ligatures w14:val="none"/>
          </w:rPr>
          <w:t xml:space="preserve">update one – updates a </w:t>
        </w:r>
      </w:ins>
      <w:ins w:id="118" w:author="Joe Appleton" w:date="2023-11-02T07:14:00Z">
        <w:r w:rsidR="00996218">
          <w:rPr>
            <w:rFonts w:ascii="Times New Roman" w:eastAsia="Times New Roman" w:hAnsi="Times New Roman" w:cs="Times New Roman"/>
            <w:color w:val="0E101A"/>
            <w:kern w:val="0"/>
            <w:sz w:val="24"/>
            <w:lang w:bidi="ar-SA"/>
            <w14:ligatures w14:val="none"/>
          </w:rPr>
          <w:t>record.</w:t>
        </w:r>
      </w:ins>
    </w:p>
    <w:p w14:paraId="41B7D884" w14:textId="5F10A28D" w:rsidR="003E7963" w:rsidRDefault="00000000">
      <w:pPr>
        <w:spacing w:after="112"/>
        <w:rPr>
          <w:ins w:id="119" w:author="Joe Appleton" w:date="2023-11-01T08:16:00Z"/>
          <w:color w:val="262626"/>
        </w:rPr>
      </w:pPr>
      <w:r>
        <w:rPr>
          <w:color w:val="262626"/>
        </w:rPr>
        <w:t xml:space="preserve"> </w:t>
      </w:r>
    </w:p>
    <w:p w14:paraId="4D5368EA" w14:textId="28371007" w:rsidR="0076565C" w:rsidRDefault="0076565C">
      <w:pPr>
        <w:spacing w:after="112"/>
      </w:pPr>
      <w:ins w:id="120" w:author="Joe Appleton" w:date="2023-11-01T08:16:00Z">
        <w:r w:rsidRPr="0076565C">
          <w:t>The structure of your application should be as follows:</w:t>
        </w:r>
      </w:ins>
    </w:p>
    <w:p w14:paraId="7C54B6BE" w14:textId="77777777" w:rsidR="0076565C" w:rsidRPr="0076565C" w:rsidRDefault="0076565C" w:rsidP="007656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 w:author="Joe Appleton" w:date="2023-11-01T08:15:00Z"/>
          <w:rFonts w:ascii="Menlo" w:eastAsia="Times New Roman" w:hAnsi="Menlo" w:cs="Menlo"/>
          <w:kern w:val="0"/>
          <w:sz w:val="20"/>
          <w:szCs w:val="20"/>
          <w:bdr w:val="none" w:sz="0" w:space="0" w:color="auto" w:frame="1"/>
          <w:lang w:bidi="ar-SA"/>
          <w14:ligatures w14:val="none"/>
        </w:rPr>
      </w:pPr>
      <w:ins w:id="122" w:author="Joe Appleton" w:date="2023-11-01T08:15:00Z">
        <w:r w:rsidRPr="0076565C">
          <w:rPr>
            <w:rFonts w:ascii="Menlo" w:eastAsia="Times New Roman" w:hAnsi="Menlo" w:cs="Menlo"/>
            <w:kern w:val="0"/>
            <w:sz w:val="20"/>
            <w:szCs w:val="20"/>
            <w:bdr w:val="none" w:sz="0" w:space="0" w:color="auto" w:frame="1"/>
            <w:lang w:bidi="ar-SA"/>
            <w14:ligatures w14:val="none"/>
          </w:rPr>
          <w:t>├── app</w:t>
        </w:r>
      </w:ins>
    </w:p>
    <w:p w14:paraId="58F386BE" w14:textId="77777777" w:rsidR="0076565C" w:rsidRPr="0076565C" w:rsidRDefault="0076565C" w:rsidP="007656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 w:author="Joe Appleton" w:date="2023-11-01T08:15:00Z"/>
          <w:rFonts w:ascii="Menlo" w:eastAsia="Times New Roman" w:hAnsi="Menlo" w:cs="Menlo"/>
          <w:kern w:val="0"/>
          <w:sz w:val="20"/>
          <w:szCs w:val="20"/>
          <w:bdr w:val="none" w:sz="0" w:space="0" w:color="auto" w:frame="1"/>
          <w:lang w:bidi="ar-SA"/>
          <w14:ligatures w14:val="none"/>
        </w:rPr>
      </w:pPr>
      <w:ins w:id="124" w:author="Joe Appleton" w:date="2023-11-01T08:15:00Z">
        <w:r w:rsidRPr="0076565C">
          <w:rPr>
            <w:rFonts w:ascii="Menlo" w:eastAsia="Times New Roman" w:hAnsi="Menlo" w:cs="Menlo"/>
            <w:kern w:val="0"/>
            <w:sz w:val="20"/>
            <w:szCs w:val="20"/>
            <w:bdr w:val="none" w:sz="0" w:space="0" w:color="auto" w:frame="1"/>
            <w:lang w:bidi="ar-SA"/>
            <w14:ligatures w14:val="none"/>
          </w:rPr>
          <w:t>│   ├── index.js</w:t>
        </w:r>
      </w:ins>
    </w:p>
    <w:p w14:paraId="1184FA46" w14:textId="77777777" w:rsidR="0076565C" w:rsidRPr="0076565C" w:rsidRDefault="0076565C" w:rsidP="007656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 w:author="Joe Appleton" w:date="2023-11-01T08:15:00Z"/>
          <w:rFonts w:ascii="Menlo" w:eastAsia="Times New Roman" w:hAnsi="Menlo" w:cs="Menlo"/>
          <w:kern w:val="0"/>
          <w:sz w:val="20"/>
          <w:szCs w:val="20"/>
          <w:bdr w:val="none" w:sz="0" w:space="0" w:color="auto" w:frame="1"/>
          <w:lang w:bidi="ar-SA"/>
          <w14:ligatures w14:val="none"/>
        </w:rPr>
      </w:pPr>
      <w:ins w:id="126" w:author="Joe Appleton" w:date="2023-11-01T08:15:00Z">
        <w:r w:rsidRPr="0076565C">
          <w:rPr>
            <w:rFonts w:ascii="Menlo" w:eastAsia="Times New Roman" w:hAnsi="Menlo" w:cs="Menlo"/>
            <w:kern w:val="0"/>
            <w:sz w:val="20"/>
            <w:szCs w:val="20"/>
            <w:bdr w:val="none" w:sz="0" w:space="0" w:color="auto" w:frame="1"/>
            <w:lang w:bidi="ar-SA"/>
            <w14:ligatures w14:val="none"/>
          </w:rPr>
          <w:t xml:space="preserve">│   ├── </w:t>
        </w:r>
        <w:proofErr w:type="spellStart"/>
        <w:proofErr w:type="gramStart"/>
        <w:r w:rsidRPr="0076565C">
          <w:rPr>
            <w:rFonts w:ascii="Menlo" w:eastAsia="Times New Roman" w:hAnsi="Menlo" w:cs="Menlo"/>
            <w:kern w:val="0"/>
            <w:sz w:val="20"/>
            <w:szCs w:val="20"/>
            <w:bdr w:val="none" w:sz="0" w:space="0" w:color="auto" w:frame="1"/>
            <w:lang w:bidi="ar-SA"/>
            <w14:ligatures w14:val="none"/>
          </w:rPr>
          <w:t>package.json</w:t>
        </w:r>
        <w:proofErr w:type="spellEnd"/>
        <w:proofErr w:type="gramEnd"/>
      </w:ins>
    </w:p>
    <w:p w14:paraId="3581FB57" w14:textId="77777777" w:rsidR="0076565C" w:rsidRPr="0076565C" w:rsidRDefault="0076565C" w:rsidP="007656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 w:author="Joe Appleton" w:date="2023-11-01T08:15:00Z"/>
          <w:rFonts w:ascii="Menlo" w:eastAsia="Times New Roman" w:hAnsi="Menlo" w:cs="Menlo"/>
          <w:kern w:val="0"/>
          <w:sz w:val="20"/>
          <w:szCs w:val="20"/>
          <w:bdr w:val="none" w:sz="0" w:space="0" w:color="auto" w:frame="1"/>
          <w:lang w:bidi="ar-SA"/>
          <w14:ligatures w14:val="none"/>
        </w:rPr>
      </w:pPr>
      <w:ins w:id="128" w:author="Joe Appleton" w:date="2023-11-01T08:15:00Z">
        <w:r w:rsidRPr="0076565C">
          <w:rPr>
            <w:rFonts w:ascii="Menlo" w:eastAsia="Times New Roman" w:hAnsi="Menlo" w:cs="Menlo"/>
            <w:kern w:val="0"/>
            <w:sz w:val="20"/>
            <w:szCs w:val="20"/>
            <w:bdr w:val="none" w:sz="0" w:space="0" w:color="auto" w:frame="1"/>
            <w:lang w:bidi="ar-SA"/>
            <w14:ligatures w14:val="none"/>
          </w:rPr>
          <w:t>|   ├── views</w:t>
        </w:r>
      </w:ins>
    </w:p>
    <w:p w14:paraId="5693FD04" w14:textId="77777777" w:rsidR="0076565C" w:rsidRPr="0076565C" w:rsidRDefault="0076565C" w:rsidP="007656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 w:author="Joe Appleton" w:date="2023-11-01T08:15:00Z"/>
          <w:rFonts w:ascii="Menlo" w:eastAsia="Times New Roman" w:hAnsi="Menlo" w:cs="Menlo"/>
          <w:kern w:val="0"/>
          <w:sz w:val="20"/>
          <w:szCs w:val="20"/>
          <w:bdr w:val="none" w:sz="0" w:space="0" w:color="auto" w:frame="1"/>
          <w:lang w:bidi="ar-SA"/>
          <w14:ligatures w14:val="none"/>
        </w:rPr>
      </w:pPr>
      <w:ins w:id="130" w:author="Joe Appleton" w:date="2023-11-01T08:15:00Z">
        <w:r w:rsidRPr="0076565C">
          <w:rPr>
            <w:rFonts w:ascii="Menlo" w:eastAsia="Times New Roman" w:hAnsi="Menlo" w:cs="Menlo"/>
            <w:kern w:val="0"/>
            <w:sz w:val="20"/>
            <w:szCs w:val="20"/>
            <w:bdr w:val="none" w:sz="0" w:space="0" w:color="auto" w:frame="1"/>
            <w:lang w:bidi="ar-SA"/>
            <w14:ligatures w14:val="none"/>
          </w:rPr>
          <w:t xml:space="preserve">|   |   ├── </w:t>
        </w:r>
        <w:proofErr w:type="spellStart"/>
        <w:r w:rsidRPr="0076565C">
          <w:rPr>
            <w:rFonts w:ascii="Menlo" w:eastAsia="Times New Roman" w:hAnsi="Menlo" w:cs="Menlo"/>
            <w:kern w:val="0"/>
            <w:sz w:val="20"/>
            <w:szCs w:val="20"/>
            <w:bdr w:val="none" w:sz="0" w:space="0" w:color="auto" w:frame="1"/>
            <w:lang w:bidi="ar-SA"/>
            <w14:ligatures w14:val="none"/>
          </w:rPr>
          <w:t>index.ejs</w:t>
        </w:r>
        <w:proofErr w:type="spellEnd"/>
      </w:ins>
    </w:p>
    <w:p w14:paraId="065E5614" w14:textId="77777777" w:rsidR="0076565C" w:rsidRPr="0076565C" w:rsidRDefault="0076565C" w:rsidP="007656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 w:author="Joe Appleton" w:date="2023-11-01T08:15:00Z"/>
          <w:rFonts w:ascii="Menlo" w:eastAsia="Times New Roman" w:hAnsi="Menlo" w:cs="Menlo"/>
          <w:kern w:val="0"/>
          <w:sz w:val="20"/>
          <w:szCs w:val="20"/>
          <w:bdr w:val="none" w:sz="0" w:space="0" w:color="auto" w:frame="1"/>
          <w:lang w:bidi="ar-SA"/>
          <w14:ligatures w14:val="none"/>
        </w:rPr>
      </w:pPr>
      <w:ins w:id="132" w:author="Joe Appleton" w:date="2023-11-01T08:15:00Z">
        <w:r w:rsidRPr="0076565C">
          <w:rPr>
            <w:rFonts w:ascii="Menlo" w:eastAsia="Times New Roman" w:hAnsi="Menlo" w:cs="Menlo"/>
            <w:kern w:val="0"/>
            <w:sz w:val="20"/>
            <w:szCs w:val="20"/>
            <w:bdr w:val="none" w:sz="0" w:space="0" w:color="auto" w:frame="1"/>
            <w:lang w:bidi="ar-SA"/>
            <w14:ligatures w14:val="none"/>
          </w:rPr>
          <w:t>|   |   ├ .... other views</w:t>
        </w:r>
      </w:ins>
    </w:p>
    <w:p w14:paraId="6C18E5A6" w14:textId="77777777" w:rsidR="0076565C" w:rsidRPr="0076565C" w:rsidRDefault="0076565C" w:rsidP="007656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 w:author="Joe Appleton" w:date="2023-11-01T08:15:00Z"/>
          <w:rFonts w:ascii="Menlo" w:eastAsia="Times New Roman" w:hAnsi="Menlo" w:cs="Menlo"/>
          <w:kern w:val="0"/>
          <w:sz w:val="20"/>
          <w:szCs w:val="20"/>
          <w:bdr w:val="none" w:sz="0" w:space="0" w:color="auto" w:frame="1"/>
          <w:lang w:bidi="ar-SA"/>
          <w14:ligatures w14:val="none"/>
        </w:rPr>
      </w:pPr>
      <w:ins w:id="134" w:author="Joe Appleton" w:date="2023-11-01T08:15:00Z">
        <w:r w:rsidRPr="0076565C">
          <w:rPr>
            <w:rFonts w:ascii="Menlo" w:eastAsia="Times New Roman" w:hAnsi="Menlo" w:cs="Menlo"/>
            <w:kern w:val="0"/>
            <w:sz w:val="20"/>
            <w:szCs w:val="20"/>
            <w:bdr w:val="none" w:sz="0" w:space="0" w:color="auto" w:frame="1"/>
            <w:lang w:bidi="ar-SA"/>
            <w14:ligatures w14:val="none"/>
          </w:rPr>
          <w:t>|   ├── public</w:t>
        </w:r>
      </w:ins>
    </w:p>
    <w:p w14:paraId="122F0DD7" w14:textId="77777777" w:rsidR="0076565C" w:rsidRPr="0076565C" w:rsidRDefault="0076565C" w:rsidP="007656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5" w:author="Joe Appleton" w:date="2023-11-01T08:15:00Z"/>
          <w:rFonts w:ascii="Menlo" w:eastAsia="Times New Roman" w:hAnsi="Menlo" w:cs="Menlo"/>
          <w:kern w:val="0"/>
          <w:sz w:val="20"/>
          <w:szCs w:val="20"/>
          <w:bdr w:val="none" w:sz="0" w:space="0" w:color="auto" w:frame="1"/>
          <w:lang w:bidi="ar-SA"/>
          <w14:ligatures w14:val="none"/>
        </w:rPr>
      </w:pPr>
      <w:ins w:id="136" w:author="Joe Appleton" w:date="2023-11-01T08:15:00Z">
        <w:r w:rsidRPr="0076565C">
          <w:rPr>
            <w:rFonts w:ascii="Menlo" w:eastAsia="Times New Roman" w:hAnsi="Menlo" w:cs="Menlo"/>
            <w:kern w:val="0"/>
            <w:sz w:val="20"/>
            <w:szCs w:val="20"/>
            <w:bdr w:val="none" w:sz="0" w:space="0" w:color="auto" w:frame="1"/>
            <w:lang w:bidi="ar-SA"/>
            <w14:ligatures w14:val="none"/>
          </w:rPr>
          <w:t>|   |   ├── main.css</w:t>
        </w:r>
      </w:ins>
    </w:p>
    <w:p w14:paraId="3232A03D" w14:textId="77777777" w:rsidR="0076565C" w:rsidRPr="0076565C" w:rsidRDefault="0076565C" w:rsidP="007656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7" w:author="Joe Appleton" w:date="2023-11-01T08:15:00Z"/>
          <w:rFonts w:ascii="Menlo" w:eastAsia="Times New Roman" w:hAnsi="Menlo" w:cs="Menlo"/>
          <w:kern w:val="0"/>
          <w:sz w:val="20"/>
          <w:szCs w:val="20"/>
          <w:bdr w:val="none" w:sz="0" w:space="0" w:color="auto" w:frame="1"/>
          <w:lang w:bidi="ar-SA"/>
          <w14:ligatures w14:val="none"/>
        </w:rPr>
      </w:pPr>
      <w:ins w:id="138" w:author="Joe Appleton" w:date="2023-11-01T08:15:00Z">
        <w:r w:rsidRPr="0076565C">
          <w:rPr>
            <w:rFonts w:ascii="Menlo" w:eastAsia="Times New Roman" w:hAnsi="Menlo" w:cs="Menlo"/>
            <w:kern w:val="0"/>
            <w:sz w:val="20"/>
            <w:szCs w:val="20"/>
            <w:bdr w:val="none" w:sz="0" w:space="0" w:color="auto" w:frame="1"/>
            <w:lang w:bidi="ar-SA"/>
            <w14:ligatures w14:val="none"/>
          </w:rPr>
          <w:t>|   |   ├── ... other static assets</w:t>
        </w:r>
      </w:ins>
    </w:p>
    <w:p w14:paraId="5B3A014D" w14:textId="77777777" w:rsidR="0076565C" w:rsidRPr="0076565C" w:rsidRDefault="0076565C" w:rsidP="0076565C">
      <w:pPr>
        <w:spacing w:after="0" w:line="240" w:lineRule="auto"/>
        <w:rPr>
          <w:ins w:id="139" w:author="Joe Appleton" w:date="2023-11-01T08:15:00Z"/>
          <w:rFonts w:ascii="Times New Roman" w:eastAsia="Times New Roman" w:hAnsi="Times New Roman" w:cs="Times New Roman"/>
          <w:color w:val="auto"/>
          <w:kern w:val="0"/>
          <w:sz w:val="24"/>
          <w:lang w:bidi="ar-SA"/>
          <w14:ligatures w14:val="none"/>
        </w:rPr>
      </w:pPr>
    </w:p>
    <w:p w14:paraId="44FA2A5A" w14:textId="21DDD17A" w:rsidR="003E7963" w:rsidDel="0076565C" w:rsidRDefault="00BC73FC">
      <w:pPr>
        <w:spacing w:after="0"/>
        <w:rPr>
          <w:del w:id="140" w:author="Joe Appleton" w:date="2023-11-01T08:08:00Z"/>
          <w:color w:val="262626"/>
        </w:rPr>
      </w:pPr>
      <w:ins w:id="141" w:author="Joe Appleton" w:date="2023-11-02T08:04:00Z">
        <w:r>
          <w:rPr>
            <w:b/>
            <w:bCs/>
            <w:color w:val="262626"/>
          </w:rPr>
          <w:t xml:space="preserve">Note: </w:t>
        </w:r>
      </w:ins>
      <w:ins w:id="142" w:author="Joe Appleton" w:date="2023-11-02T08:05:00Z">
        <w:r>
          <w:rPr>
            <w:b/>
            <w:bCs/>
            <w:color w:val="262626"/>
          </w:rPr>
          <w:t xml:space="preserve">You are welcome to add further files and folders, as long as you based your project conforms to the above. </w:t>
        </w:r>
      </w:ins>
      <w:del w:id="143" w:author="Joe Appleton" w:date="2023-11-01T08:08:00Z">
        <w:r w:rsidR="00000000" w:rsidDel="0076565C">
          <w:rPr>
            <w:color w:val="262626"/>
          </w:rPr>
          <w:delText xml:space="preserve">This section is the PHP code you will write to connect to the database and display some results based on input data or choices made by the user of your website. There should be at least one dynamic MySQL query where “dynamic” means the MySQL statement is not static but dynamically constructed based on one or more PHP variables (e.g. input from a URL query string or an HTML form, data retrieved from another MySQL query, data read from a PHP function such as date(), etc). </w:delText>
        </w:r>
      </w:del>
    </w:p>
    <w:p w14:paraId="3CA2BCED" w14:textId="77777777" w:rsidR="0076565C" w:rsidRDefault="0076565C">
      <w:pPr>
        <w:spacing w:after="3" w:line="358" w:lineRule="auto"/>
        <w:ind w:left="-5" w:right="2" w:hanging="10"/>
        <w:rPr>
          <w:ins w:id="144" w:author="Joe Appleton" w:date="2023-11-01T08:08:00Z"/>
        </w:rPr>
      </w:pPr>
    </w:p>
    <w:p w14:paraId="4C3795D6" w14:textId="23FDF718" w:rsidR="003E7963" w:rsidRDefault="00000000">
      <w:pPr>
        <w:spacing w:after="0"/>
      </w:pPr>
      <w:del w:id="145" w:author="Joe Appleton" w:date="2023-11-01T08:08:00Z">
        <w:r w:rsidDel="0076565C">
          <w:rPr>
            <w:color w:val="262626"/>
          </w:rPr>
          <w:delText xml:space="preserve">Please provide brief, clear comments. </w:delText>
        </w:r>
        <w:r w:rsidDel="0076565C">
          <w:rPr>
            <w:color w:val="C00000"/>
          </w:rPr>
          <w:delText>You can lose marks if you do not comment your code.</w:delText>
        </w:r>
      </w:del>
      <w:r>
        <w:rPr>
          <w:color w:val="C00000"/>
        </w:rPr>
        <w:t xml:space="preserve"> </w:t>
      </w:r>
    </w:p>
    <w:tbl>
      <w:tblPr>
        <w:tblStyle w:val="TableGrid"/>
        <w:tblW w:w="9016" w:type="dxa"/>
        <w:tblInd w:w="6" w:type="dxa"/>
        <w:tblCellMar>
          <w:top w:w="47" w:type="dxa"/>
          <w:left w:w="107" w:type="dxa"/>
          <w:bottom w:w="0" w:type="dxa"/>
          <w:right w:w="58" w:type="dxa"/>
        </w:tblCellMar>
        <w:tblLook w:val="04A0" w:firstRow="1" w:lastRow="0" w:firstColumn="1" w:lastColumn="0" w:noHBand="0" w:noVBand="1"/>
      </w:tblPr>
      <w:tblGrid>
        <w:gridCol w:w="846"/>
        <w:gridCol w:w="6520"/>
        <w:gridCol w:w="1650"/>
        <w:tblGridChange w:id="146">
          <w:tblGrid>
            <w:gridCol w:w="846"/>
            <w:gridCol w:w="6520"/>
            <w:gridCol w:w="1650"/>
          </w:tblGrid>
        </w:tblGridChange>
      </w:tblGrid>
      <w:tr w:rsidR="003E7963" w14:paraId="7718AC42" w14:textId="77777777">
        <w:trPr>
          <w:trHeight w:val="414"/>
        </w:trPr>
        <w:tc>
          <w:tcPr>
            <w:tcW w:w="846" w:type="dxa"/>
            <w:tcBorders>
              <w:top w:val="single" w:sz="4" w:space="0" w:color="000000"/>
              <w:left w:val="single" w:sz="4" w:space="0" w:color="000000"/>
              <w:bottom w:val="single" w:sz="4" w:space="0" w:color="000000"/>
              <w:right w:val="single" w:sz="4" w:space="0" w:color="000000"/>
            </w:tcBorders>
          </w:tcPr>
          <w:p w14:paraId="0B7C161A" w14:textId="77777777" w:rsidR="003E7963" w:rsidRDefault="00000000">
            <w:pPr>
              <w:spacing w:after="0"/>
            </w:pPr>
            <w:r>
              <w:rPr>
                <w:color w:val="262626"/>
              </w:rPr>
              <w:t xml:space="preserve">Task 4 </w:t>
            </w:r>
          </w:p>
        </w:tc>
        <w:tc>
          <w:tcPr>
            <w:tcW w:w="6520" w:type="dxa"/>
            <w:tcBorders>
              <w:top w:val="single" w:sz="4" w:space="0" w:color="000000"/>
              <w:left w:val="single" w:sz="4" w:space="0" w:color="000000"/>
              <w:bottom w:val="single" w:sz="4" w:space="0" w:color="000000"/>
              <w:right w:val="single" w:sz="4" w:space="0" w:color="000000"/>
            </w:tcBorders>
          </w:tcPr>
          <w:p w14:paraId="32689161" w14:textId="77777777" w:rsidR="003E7963" w:rsidRDefault="00000000">
            <w:pPr>
              <w:spacing w:after="0"/>
              <w:ind w:left="1"/>
            </w:pPr>
            <w:r>
              <w:rPr>
                <w:color w:val="262626"/>
              </w:rPr>
              <w:t xml:space="preserve">Description of tasks </w:t>
            </w:r>
          </w:p>
        </w:tc>
        <w:tc>
          <w:tcPr>
            <w:tcW w:w="1650" w:type="dxa"/>
            <w:tcBorders>
              <w:top w:val="single" w:sz="4" w:space="0" w:color="000000"/>
              <w:left w:val="single" w:sz="4" w:space="0" w:color="000000"/>
              <w:bottom w:val="single" w:sz="4" w:space="0" w:color="000000"/>
              <w:right w:val="single" w:sz="4" w:space="0" w:color="000000"/>
            </w:tcBorders>
          </w:tcPr>
          <w:p w14:paraId="709DF6F9" w14:textId="77777777" w:rsidR="003E7963" w:rsidRDefault="00000000">
            <w:pPr>
              <w:spacing w:after="0"/>
              <w:ind w:left="1"/>
            </w:pPr>
            <w:r>
              <w:rPr>
                <w:color w:val="262626"/>
              </w:rPr>
              <w:t xml:space="preserve">Mark </w:t>
            </w:r>
          </w:p>
        </w:tc>
      </w:tr>
      <w:tr w:rsidR="003E7963" w14:paraId="68D8B3F4" w14:textId="77777777">
        <w:trPr>
          <w:trHeight w:val="410"/>
        </w:trPr>
        <w:tc>
          <w:tcPr>
            <w:tcW w:w="846" w:type="dxa"/>
            <w:tcBorders>
              <w:top w:val="single" w:sz="4" w:space="0" w:color="000000"/>
              <w:left w:val="single" w:sz="4" w:space="0" w:color="000000"/>
              <w:bottom w:val="single" w:sz="4" w:space="0" w:color="000000"/>
              <w:right w:val="nil"/>
            </w:tcBorders>
            <w:shd w:val="clear" w:color="auto" w:fill="D9E2F3"/>
          </w:tcPr>
          <w:p w14:paraId="08955F49" w14:textId="77777777" w:rsidR="003E7963" w:rsidRDefault="003E7963"/>
        </w:tc>
        <w:tc>
          <w:tcPr>
            <w:tcW w:w="6520" w:type="dxa"/>
            <w:tcBorders>
              <w:top w:val="single" w:sz="4" w:space="0" w:color="000000"/>
              <w:left w:val="nil"/>
              <w:bottom w:val="single" w:sz="4" w:space="0" w:color="000000"/>
              <w:right w:val="nil"/>
            </w:tcBorders>
            <w:shd w:val="clear" w:color="auto" w:fill="D9E2F3"/>
          </w:tcPr>
          <w:p w14:paraId="65751802" w14:textId="55046E09" w:rsidR="003E7963" w:rsidRDefault="00000000">
            <w:pPr>
              <w:spacing w:after="0"/>
              <w:ind w:left="1943"/>
            </w:pPr>
            <w:r>
              <w:rPr>
                <w:color w:val="262626"/>
              </w:rPr>
              <w:t xml:space="preserve">BASIC REQUIREMENTS – </w:t>
            </w:r>
            <w:ins w:id="147" w:author="Joe Appleton" w:date="2023-11-02T07:55:00Z">
              <w:r w:rsidR="00FB14CA">
                <w:rPr>
                  <w:color w:val="262626"/>
                </w:rPr>
                <w:t>26</w:t>
              </w:r>
            </w:ins>
            <w:del w:id="148" w:author="Joe Appleton" w:date="2023-11-02T07:55:00Z">
              <w:r w:rsidDel="00FB14CA">
                <w:rPr>
                  <w:color w:val="262626"/>
                </w:rPr>
                <w:delText xml:space="preserve">12.5 Marks </w:delText>
              </w:r>
            </w:del>
          </w:p>
        </w:tc>
        <w:tc>
          <w:tcPr>
            <w:tcW w:w="1650" w:type="dxa"/>
            <w:tcBorders>
              <w:top w:val="single" w:sz="4" w:space="0" w:color="000000"/>
              <w:left w:val="nil"/>
              <w:bottom w:val="single" w:sz="4" w:space="0" w:color="000000"/>
              <w:right w:val="single" w:sz="4" w:space="0" w:color="000000"/>
            </w:tcBorders>
            <w:shd w:val="clear" w:color="auto" w:fill="D9E2F3"/>
          </w:tcPr>
          <w:p w14:paraId="5826F02C" w14:textId="77777777" w:rsidR="003E7963" w:rsidRDefault="003E7963"/>
        </w:tc>
      </w:tr>
      <w:tr w:rsidR="003E7963" w14:paraId="1237E842" w14:textId="77777777">
        <w:trPr>
          <w:trHeight w:val="414"/>
        </w:trPr>
        <w:tc>
          <w:tcPr>
            <w:tcW w:w="846" w:type="dxa"/>
            <w:tcBorders>
              <w:top w:val="single" w:sz="4" w:space="0" w:color="000000"/>
              <w:left w:val="single" w:sz="4" w:space="0" w:color="000000"/>
              <w:bottom w:val="single" w:sz="4" w:space="0" w:color="000000"/>
              <w:right w:val="single" w:sz="4" w:space="0" w:color="000000"/>
            </w:tcBorders>
          </w:tcPr>
          <w:p w14:paraId="5C7C8E07" w14:textId="77777777" w:rsidR="003E7963" w:rsidRDefault="00000000">
            <w:pPr>
              <w:spacing w:after="0"/>
            </w:pPr>
            <w:r>
              <w:rPr>
                <w:color w:val="262626"/>
              </w:rPr>
              <w:t xml:space="preserve">4.1 </w:t>
            </w:r>
          </w:p>
        </w:tc>
        <w:tc>
          <w:tcPr>
            <w:tcW w:w="6520" w:type="dxa"/>
            <w:tcBorders>
              <w:top w:val="single" w:sz="4" w:space="0" w:color="000000"/>
              <w:left w:val="single" w:sz="4" w:space="0" w:color="000000"/>
              <w:bottom w:val="single" w:sz="4" w:space="0" w:color="000000"/>
              <w:right w:val="single" w:sz="4" w:space="0" w:color="000000"/>
            </w:tcBorders>
          </w:tcPr>
          <w:p w14:paraId="31617C15" w14:textId="4C77D2B6" w:rsidR="003E7963" w:rsidRDefault="00000000">
            <w:pPr>
              <w:spacing w:after="0"/>
              <w:ind w:left="1"/>
            </w:pPr>
            <w:del w:id="149" w:author="Joe Appleton" w:date="2023-11-01T08:16:00Z">
              <w:r w:rsidDel="0076565C">
                <w:delText xml:space="preserve">PHP </w:delText>
              </w:r>
            </w:del>
            <w:ins w:id="150" w:author="Joe Appleton" w:date="2023-11-02T07:50:00Z">
              <w:r w:rsidR="000B1B02">
                <w:t>Functionality</w:t>
              </w:r>
            </w:ins>
            <w:del w:id="151" w:author="Joe Appleton" w:date="2023-11-02T07:50:00Z">
              <w:r w:rsidDel="000B1B02">
                <w:delText>code</w:delText>
              </w:r>
            </w:del>
            <w:r>
              <w:t xml:space="preserve"> for connecting to the MySQL database</w:t>
            </w:r>
            <w:r>
              <w:rPr>
                <w:color w:val="262626"/>
              </w:rPr>
              <w:t xml:space="preserve"> </w:t>
            </w:r>
            <w:ins w:id="152" w:author="Joe Appleton" w:date="2023-11-02T07:50:00Z">
              <w:r w:rsidR="000B1B02">
                <w:rPr>
                  <w:color w:val="262626"/>
                </w:rPr>
                <w:t>and handling any connection errors.</w:t>
              </w:r>
            </w:ins>
          </w:p>
        </w:tc>
        <w:tc>
          <w:tcPr>
            <w:tcW w:w="1650" w:type="dxa"/>
            <w:tcBorders>
              <w:top w:val="single" w:sz="4" w:space="0" w:color="000000"/>
              <w:left w:val="single" w:sz="4" w:space="0" w:color="000000"/>
              <w:bottom w:val="single" w:sz="4" w:space="0" w:color="000000"/>
              <w:right w:val="single" w:sz="4" w:space="0" w:color="000000"/>
            </w:tcBorders>
          </w:tcPr>
          <w:p w14:paraId="03E20DCB" w14:textId="5233D5C2" w:rsidR="003E7963" w:rsidRDefault="0076565C">
            <w:pPr>
              <w:spacing w:after="0"/>
              <w:ind w:right="50"/>
              <w:jc w:val="center"/>
            </w:pPr>
            <w:ins w:id="153" w:author="Joe Appleton" w:date="2023-11-01T08:16:00Z">
              <w:r>
                <w:rPr>
                  <w:color w:val="262626"/>
                </w:rPr>
                <w:t>2</w:t>
              </w:r>
            </w:ins>
            <w:del w:id="154" w:author="Joe Appleton" w:date="2023-11-01T08:16:00Z">
              <w:r w:rsidR="00000000" w:rsidDel="0076565C">
                <w:rPr>
                  <w:color w:val="262626"/>
                </w:rPr>
                <w:delText>1</w:delText>
              </w:r>
            </w:del>
            <w:r w:rsidR="00000000">
              <w:rPr>
                <w:color w:val="262626"/>
              </w:rPr>
              <w:t xml:space="preserve"> </w:t>
            </w:r>
          </w:p>
        </w:tc>
      </w:tr>
      <w:tr w:rsidR="000B1B02" w14:paraId="63A5AB19" w14:textId="77777777">
        <w:trPr>
          <w:trHeight w:val="413"/>
        </w:trPr>
        <w:tc>
          <w:tcPr>
            <w:tcW w:w="846" w:type="dxa"/>
            <w:tcBorders>
              <w:top w:val="single" w:sz="4" w:space="0" w:color="000000"/>
              <w:left w:val="single" w:sz="4" w:space="0" w:color="000000"/>
              <w:bottom w:val="single" w:sz="4" w:space="0" w:color="000000"/>
              <w:right w:val="single" w:sz="4" w:space="0" w:color="000000"/>
            </w:tcBorders>
          </w:tcPr>
          <w:p w14:paraId="3312EBD4" w14:textId="566A5D8E" w:rsidR="000B1B02" w:rsidRDefault="000B1B02" w:rsidP="000B1B02">
            <w:pPr>
              <w:spacing w:after="0"/>
            </w:pPr>
            <w:ins w:id="155" w:author="Joe Appleton" w:date="2023-11-02T07:48:00Z">
              <w:r>
                <w:rPr>
                  <w:color w:val="262626"/>
                </w:rPr>
                <w:t>4.</w:t>
              </w:r>
              <w:r>
                <w:rPr>
                  <w:color w:val="262626"/>
                </w:rPr>
                <w:t>2</w:t>
              </w:r>
            </w:ins>
            <w:del w:id="156" w:author="Joe Appleton" w:date="2023-11-02T07:48:00Z">
              <w:r w:rsidDel="008C6D5B">
                <w:rPr>
                  <w:color w:val="262626"/>
                </w:rPr>
                <w:delText>4.</w:delText>
              </w:r>
            </w:del>
            <w:del w:id="157" w:author="Joe Appleton" w:date="2023-11-01T08:16:00Z">
              <w:r w:rsidDel="0076565C">
                <w:rPr>
                  <w:color w:val="262626"/>
                </w:rPr>
                <w:delText>3</w:delText>
              </w:r>
            </w:del>
            <w:del w:id="158" w:author="Joe Appleton" w:date="2023-11-02T07:48:00Z">
              <w:r w:rsidDel="008C6D5B">
                <w:rPr>
                  <w:color w:val="262626"/>
                </w:rPr>
                <w:delText xml:space="preserve"> </w:delText>
              </w:r>
            </w:del>
          </w:p>
        </w:tc>
        <w:tc>
          <w:tcPr>
            <w:tcW w:w="6520" w:type="dxa"/>
            <w:tcBorders>
              <w:top w:val="single" w:sz="4" w:space="0" w:color="000000"/>
              <w:left w:val="single" w:sz="4" w:space="0" w:color="000000"/>
              <w:bottom w:val="single" w:sz="4" w:space="0" w:color="000000"/>
              <w:right w:val="single" w:sz="4" w:space="0" w:color="000000"/>
            </w:tcBorders>
          </w:tcPr>
          <w:p w14:paraId="77EDF6CF" w14:textId="6616C707" w:rsidR="000B1B02" w:rsidRDefault="000B1B02" w:rsidP="000B1B02">
            <w:pPr>
              <w:spacing w:after="0"/>
              <w:ind w:left="1"/>
            </w:pPr>
            <w:ins w:id="159" w:author="Joe Appleton" w:date="2023-11-02T07:48:00Z">
              <w:r>
                <w:t>All three routes, specified above, constructed.</w:t>
              </w:r>
              <w:r>
                <w:rPr>
                  <w:color w:val="262626"/>
                </w:rPr>
                <w:t xml:space="preserve"> </w:t>
              </w:r>
            </w:ins>
            <w:del w:id="160" w:author="Joe Appleton" w:date="2023-11-01T08:17:00Z">
              <w:r w:rsidDel="0076565C">
                <w:delText xml:space="preserve">PHP </w:delText>
              </w:r>
            </w:del>
            <w:del w:id="161" w:author="Joe Appleton" w:date="2023-11-02T07:48:00Z">
              <w:r w:rsidDel="008C6D5B">
                <w:delText>code for querying the MySQL database</w:delText>
              </w:r>
              <w:r w:rsidDel="008C6D5B">
                <w:rPr>
                  <w:color w:val="262626"/>
                </w:rPr>
                <w:delText xml:space="preserve"> </w:delText>
              </w:r>
            </w:del>
          </w:p>
        </w:tc>
        <w:tc>
          <w:tcPr>
            <w:tcW w:w="1650" w:type="dxa"/>
            <w:tcBorders>
              <w:top w:val="single" w:sz="4" w:space="0" w:color="000000"/>
              <w:left w:val="single" w:sz="4" w:space="0" w:color="000000"/>
              <w:bottom w:val="single" w:sz="4" w:space="0" w:color="000000"/>
              <w:right w:val="single" w:sz="4" w:space="0" w:color="000000"/>
            </w:tcBorders>
          </w:tcPr>
          <w:p w14:paraId="7F225862" w14:textId="2A0EBCD2" w:rsidR="000B1B02" w:rsidRDefault="000B1B02" w:rsidP="000B1B02">
            <w:pPr>
              <w:spacing w:after="0"/>
              <w:ind w:right="50"/>
              <w:jc w:val="center"/>
            </w:pPr>
            <w:ins w:id="162" w:author="Joe Appleton" w:date="2023-11-02T07:50:00Z">
              <w:r>
                <w:rPr>
                  <w:color w:val="262626"/>
                </w:rPr>
                <w:t>3</w:t>
              </w:r>
            </w:ins>
            <w:del w:id="163" w:author="Joe Appleton" w:date="2023-11-02T07:48:00Z">
              <w:r w:rsidDel="008C6D5B">
                <w:rPr>
                  <w:color w:val="262626"/>
                </w:rPr>
                <w:delText xml:space="preserve">2 </w:delText>
              </w:r>
            </w:del>
          </w:p>
        </w:tc>
      </w:tr>
      <w:tr w:rsidR="000B1B02" w14:paraId="17AE4BBA" w14:textId="77777777">
        <w:trPr>
          <w:trHeight w:val="413"/>
        </w:trPr>
        <w:tc>
          <w:tcPr>
            <w:tcW w:w="846" w:type="dxa"/>
            <w:tcBorders>
              <w:top w:val="single" w:sz="4" w:space="0" w:color="000000"/>
              <w:left w:val="single" w:sz="4" w:space="0" w:color="000000"/>
              <w:bottom w:val="single" w:sz="4" w:space="0" w:color="000000"/>
              <w:right w:val="single" w:sz="4" w:space="0" w:color="000000"/>
            </w:tcBorders>
          </w:tcPr>
          <w:p w14:paraId="656DEF41" w14:textId="7421687B" w:rsidR="000B1B02" w:rsidRDefault="000B1B02" w:rsidP="000B1B02">
            <w:pPr>
              <w:spacing w:after="0"/>
            </w:pPr>
            <w:ins w:id="164" w:author="Joe Appleton" w:date="2023-11-02T07:49:00Z">
              <w:r>
                <w:rPr>
                  <w:color w:val="262626"/>
                </w:rPr>
                <w:t>4.6</w:t>
              </w:r>
            </w:ins>
            <w:del w:id="165" w:author="Joe Appleton" w:date="2023-11-02T07:48:00Z">
              <w:r w:rsidDel="000B1B02">
                <w:rPr>
                  <w:color w:val="262626"/>
                </w:rPr>
                <w:delText>4.</w:delText>
              </w:r>
            </w:del>
            <w:del w:id="166" w:author="Joe Appleton" w:date="2023-11-01T08:16:00Z">
              <w:r w:rsidDel="0076565C">
                <w:rPr>
                  <w:color w:val="262626"/>
                </w:rPr>
                <w:delText xml:space="preserve">6 </w:delText>
              </w:r>
            </w:del>
          </w:p>
        </w:tc>
        <w:tc>
          <w:tcPr>
            <w:tcW w:w="6520" w:type="dxa"/>
            <w:tcBorders>
              <w:top w:val="single" w:sz="4" w:space="0" w:color="000000"/>
              <w:left w:val="single" w:sz="4" w:space="0" w:color="000000"/>
              <w:bottom w:val="single" w:sz="4" w:space="0" w:color="000000"/>
              <w:right w:val="single" w:sz="4" w:space="0" w:color="000000"/>
            </w:tcBorders>
          </w:tcPr>
          <w:p w14:paraId="45807850" w14:textId="774894CB" w:rsidR="000B1B02" w:rsidRDefault="000B1B02" w:rsidP="000B1B02">
            <w:pPr>
              <w:spacing w:after="0"/>
              <w:ind w:left="1"/>
            </w:pPr>
            <w:ins w:id="167" w:author="Joe Appleton" w:date="2023-11-02T07:51:00Z">
              <w:r>
                <w:t>Functionality for displaying records in a table</w:t>
              </w:r>
            </w:ins>
            <w:ins w:id="168" w:author="Joe Appleton" w:date="2023-11-02T07:52:00Z">
              <w:r>
                <w:t>.</w:t>
              </w:r>
            </w:ins>
            <w:del w:id="169" w:author="Joe Appleton" w:date="2023-11-01T08:17:00Z">
              <w:r w:rsidDel="001623BB">
                <w:delText>At least one dynamically constructed MySQL statement</w:delText>
              </w:r>
            </w:del>
            <w:del w:id="170" w:author="Joe Appleton" w:date="2023-11-02T07:48:00Z">
              <w:r w:rsidDel="000B1B02">
                <w:rPr>
                  <w:color w:val="262626"/>
                </w:rPr>
                <w:delText xml:space="preserve"> </w:delText>
              </w:r>
            </w:del>
          </w:p>
        </w:tc>
        <w:tc>
          <w:tcPr>
            <w:tcW w:w="1650" w:type="dxa"/>
            <w:tcBorders>
              <w:top w:val="single" w:sz="4" w:space="0" w:color="000000"/>
              <w:left w:val="single" w:sz="4" w:space="0" w:color="000000"/>
              <w:bottom w:val="single" w:sz="4" w:space="0" w:color="000000"/>
              <w:right w:val="single" w:sz="4" w:space="0" w:color="000000"/>
            </w:tcBorders>
          </w:tcPr>
          <w:p w14:paraId="6C947DE3" w14:textId="0E836490" w:rsidR="000B1B02" w:rsidRDefault="000B1B02" w:rsidP="000B1B02">
            <w:pPr>
              <w:spacing w:after="0"/>
              <w:ind w:right="50"/>
              <w:jc w:val="center"/>
            </w:pPr>
            <w:ins w:id="171" w:author="Joe Appleton" w:date="2023-11-02T07:49:00Z">
              <w:r>
                <w:rPr>
                  <w:color w:val="262626"/>
                </w:rPr>
                <w:t>4</w:t>
              </w:r>
            </w:ins>
            <w:del w:id="172" w:author="Joe Appleton" w:date="2023-11-02T07:48:00Z">
              <w:r w:rsidDel="000B1B02">
                <w:rPr>
                  <w:color w:val="262626"/>
                </w:rPr>
                <w:delText xml:space="preserve">2 </w:delText>
              </w:r>
            </w:del>
          </w:p>
        </w:tc>
      </w:tr>
      <w:tr w:rsidR="000B1B02" w14:paraId="7C1E8A25" w14:textId="77777777">
        <w:trPr>
          <w:trHeight w:val="414"/>
        </w:trPr>
        <w:tc>
          <w:tcPr>
            <w:tcW w:w="846" w:type="dxa"/>
            <w:tcBorders>
              <w:top w:val="single" w:sz="4" w:space="0" w:color="000000"/>
              <w:left w:val="single" w:sz="4" w:space="0" w:color="000000"/>
              <w:bottom w:val="single" w:sz="4" w:space="0" w:color="000000"/>
              <w:right w:val="single" w:sz="4" w:space="0" w:color="000000"/>
            </w:tcBorders>
          </w:tcPr>
          <w:p w14:paraId="149BE561" w14:textId="23B9E9A8" w:rsidR="000B1B02" w:rsidRDefault="000B1B02" w:rsidP="000B1B02">
            <w:pPr>
              <w:spacing w:after="0"/>
            </w:pPr>
            <w:ins w:id="173" w:author="Joe Appleton" w:date="2023-11-02T07:51:00Z">
              <w:r>
                <w:rPr>
                  <w:color w:val="262626"/>
                </w:rPr>
                <w:t>4.7</w:t>
              </w:r>
            </w:ins>
            <w:del w:id="174" w:author="Joe Appleton" w:date="2023-11-02T07:49:00Z">
              <w:r w:rsidDel="000B1B02">
                <w:rPr>
                  <w:color w:val="262626"/>
                </w:rPr>
                <w:delText>4.</w:delText>
              </w:r>
            </w:del>
            <w:del w:id="175" w:author="Joe Appleton" w:date="2023-11-01T08:16:00Z">
              <w:r w:rsidDel="0076565C">
                <w:rPr>
                  <w:color w:val="262626"/>
                </w:rPr>
                <w:delText>7</w:delText>
              </w:r>
            </w:del>
            <w:del w:id="176" w:author="Joe Appleton" w:date="2023-11-02T07:48:00Z">
              <w:r w:rsidDel="000B1B02">
                <w:rPr>
                  <w:color w:val="262626"/>
                </w:rPr>
                <w:delText xml:space="preserve"> </w:delText>
              </w:r>
            </w:del>
          </w:p>
        </w:tc>
        <w:tc>
          <w:tcPr>
            <w:tcW w:w="6520" w:type="dxa"/>
            <w:tcBorders>
              <w:top w:val="single" w:sz="4" w:space="0" w:color="000000"/>
              <w:left w:val="single" w:sz="4" w:space="0" w:color="000000"/>
              <w:bottom w:val="single" w:sz="4" w:space="0" w:color="000000"/>
              <w:right w:val="single" w:sz="4" w:space="0" w:color="000000"/>
            </w:tcBorders>
          </w:tcPr>
          <w:p w14:paraId="3BBB86AA" w14:textId="6F2A82D4" w:rsidR="000B1B02" w:rsidRDefault="000B1B02" w:rsidP="000B1B02">
            <w:pPr>
              <w:spacing w:after="0"/>
              <w:ind w:left="1"/>
            </w:pPr>
            <w:ins w:id="177" w:author="Joe Appleton" w:date="2023-11-02T07:51:00Z">
              <w:r>
                <w:t>Functionality for displaying a single record</w:t>
              </w:r>
            </w:ins>
            <w:ins w:id="178" w:author="Joe Appleton" w:date="2023-11-02T07:52:00Z">
              <w:r>
                <w:t>.</w:t>
              </w:r>
            </w:ins>
            <w:del w:id="179" w:author="Joe Appleton" w:date="2023-11-01T08:18:00Z">
              <w:r w:rsidDel="001623BB">
                <w:delText xml:space="preserve">PHP </w:delText>
              </w:r>
            </w:del>
            <w:del w:id="180" w:author="Joe Appleton" w:date="2023-11-02T07:49:00Z">
              <w:r w:rsidDel="000B1B02">
                <w:delText>code for error handling around accessing the MySQL database</w:delText>
              </w:r>
              <w:r w:rsidDel="000B1B02">
                <w:rPr>
                  <w:color w:val="262626"/>
                </w:rPr>
                <w:delText xml:space="preserve"> </w:delText>
              </w:r>
            </w:del>
          </w:p>
        </w:tc>
        <w:tc>
          <w:tcPr>
            <w:tcW w:w="1650" w:type="dxa"/>
            <w:tcBorders>
              <w:top w:val="single" w:sz="4" w:space="0" w:color="000000"/>
              <w:left w:val="single" w:sz="4" w:space="0" w:color="000000"/>
              <w:bottom w:val="single" w:sz="4" w:space="0" w:color="000000"/>
              <w:right w:val="single" w:sz="4" w:space="0" w:color="000000"/>
            </w:tcBorders>
          </w:tcPr>
          <w:p w14:paraId="242A0C17" w14:textId="1D9F3307" w:rsidR="000B1B02" w:rsidRDefault="000B1B02" w:rsidP="000B1B02">
            <w:pPr>
              <w:spacing w:after="0"/>
              <w:ind w:right="50"/>
              <w:jc w:val="center"/>
            </w:pPr>
            <w:ins w:id="181" w:author="Joe Appleton" w:date="2023-11-02T07:51:00Z">
              <w:r>
                <w:rPr>
                  <w:color w:val="262626"/>
                </w:rPr>
                <w:t>4</w:t>
              </w:r>
            </w:ins>
            <w:del w:id="182" w:author="Joe Appleton" w:date="2023-11-02T07:49:00Z">
              <w:r w:rsidDel="000B1B02">
                <w:rPr>
                  <w:color w:val="262626"/>
                </w:rPr>
                <w:delText xml:space="preserve">2.5 </w:delText>
              </w:r>
            </w:del>
          </w:p>
        </w:tc>
      </w:tr>
      <w:tr w:rsidR="000B1B02" w14:paraId="5D19FA9B" w14:textId="77777777" w:rsidTr="00C91DA7">
        <w:tblPrEx>
          <w:tblW w:w="9016" w:type="dxa"/>
          <w:tblInd w:w="6" w:type="dxa"/>
          <w:tblCellMar>
            <w:top w:w="47" w:type="dxa"/>
            <w:left w:w="107" w:type="dxa"/>
            <w:bottom w:w="0" w:type="dxa"/>
            <w:right w:w="58" w:type="dxa"/>
          </w:tblCellMar>
          <w:tblPrExChange w:id="183" w:author="Joe Appleton" w:date="2023-11-02T07:07:00Z">
            <w:tblPrEx>
              <w:tblW w:w="9016" w:type="dxa"/>
              <w:tblInd w:w="6" w:type="dxa"/>
              <w:tblCellMar>
                <w:top w:w="47" w:type="dxa"/>
                <w:left w:w="107" w:type="dxa"/>
                <w:bottom w:w="0" w:type="dxa"/>
                <w:right w:w="58" w:type="dxa"/>
              </w:tblCellMar>
            </w:tblPrEx>
          </w:tblPrExChange>
        </w:tblPrEx>
        <w:trPr>
          <w:trHeight w:val="414"/>
          <w:ins w:id="184" w:author="Joe Appleton" w:date="2023-11-02T07:06:00Z"/>
          <w:trPrChange w:id="185" w:author="Joe Appleton" w:date="2023-11-02T07:07:00Z">
            <w:trPr>
              <w:trHeight w:val="414"/>
            </w:trPr>
          </w:trPrChange>
        </w:trPr>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Change w:id="186" w:author="Joe Appleton" w:date="2023-11-02T07:07:00Z">
              <w:tcPr>
                <w:tcW w:w="846" w:type="dxa"/>
                <w:tcBorders>
                  <w:top w:val="single" w:sz="4" w:space="0" w:color="000000"/>
                  <w:left w:val="single" w:sz="4" w:space="0" w:color="000000"/>
                  <w:bottom w:val="single" w:sz="4" w:space="0" w:color="000000"/>
                  <w:right w:val="single" w:sz="4" w:space="0" w:color="000000"/>
                </w:tcBorders>
              </w:tcPr>
            </w:tcPrChange>
          </w:tcPr>
          <w:p w14:paraId="00484B6B" w14:textId="2470AB4E" w:rsidR="000B1B02" w:rsidRDefault="000B1B02" w:rsidP="000B1B02">
            <w:pPr>
              <w:spacing w:after="0"/>
              <w:rPr>
                <w:ins w:id="187" w:author="Joe Appleton" w:date="2023-11-02T07:06:00Z"/>
                <w:color w:val="262626"/>
              </w:rPr>
            </w:pPr>
            <w:ins w:id="188" w:author="Joe Appleton" w:date="2023-11-02T07:51:00Z">
              <w:r>
                <w:rPr>
                  <w:color w:val="262626"/>
                </w:rPr>
                <w:lastRenderedPageBreak/>
                <w:t>4.8</w:t>
              </w:r>
            </w:ins>
          </w:p>
        </w:tc>
        <w:tc>
          <w:tcPr>
            <w:tcW w:w="6520" w:type="dxa"/>
            <w:tcBorders>
              <w:top w:val="single" w:sz="4" w:space="0" w:color="000000"/>
              <w:left w:val="single" w:sz="4" w:space="0" w:color="000000"/>
              <w:bottom w:val="single" w:sz="4" w:space="0" w:color="000000"/>
              <w:right w:val="single" w:sz="4" w:space="0" w:color="000000"/>
            </w:tcBorders>
            <w:shd w:val="clear" w:color="auto" w:fill="FFFFFF" w:themeFill="background1"/>
            <w:tcPrChange w:id="189" w:author="Joe Appleton" w:date="2023-11-02T07:07:00Z">
              <w:tcPr>
                <w:tcW w:w="6520" w:type="dxa"/>
                <w:tcBorders>
                  <w:top w:val="single" w:sz="4" w:space="0" w:color="000000"/>
                  <w:left w:val="single" w:sz="4" w:space="0" w:color="000000"/>
                  <w:bottom w:val="single" w:sz="4" w:space="0" w:color="000000"/>
                  <w:right w:val="single" w:sz="4" w:space="0" w:color="000000"/>
                </w:tcBorders>
              </w:tcPr>
            </w:tcPrChange>
          </w:tcPr>
          <w:p w14:paraId="7081F799" w14:textId="303F2916" w:rsidR="000B1B02" w:rsidDel="001623BB" w:rsidRDefault="000B1B02" w:rsidP="000B1B02">
            <w:pPr>
              <w:spacing w:after="0"/>
              <w:ind w:left="1"/>
              <w:rPr>
                <w:ins w:id="190" w:author="Joe Appleton" w:date="2023-11-02T07:06:00Z"/>
              </w:rPr>
            </w:pPr>
            <w:ins w:id="191" w:author="Joe Appleton" w:date="2023-11-02T07:51:00Z">
              <w:r>
                <w:t>Functionality for updating a single record</w:t>
              </w:r>
            </w:ins>
            <w:ins w:id="192" w:author="Joe Appleton" w:date="2023-11-02T07:52:00Z">
              <w:r>
                <w:t>.</w:t>
              </w:r>
            </w:ins>
          </w:p>
        </w:tc>
        <w:tc>
          <w:tcPr>
            <w:tcW w:w="1650" w:type="dxa"/>
            <w:tcBorders>
              <w:top w:val="single" w:sz="4" w:space="0" w:color="000000"/>
              <w:left w:val="single" w:sz="4" w:space="0" w:color="000000"/>
              <w:bottom w:val="single" w:sz="4" w:space="0" w:color="000000"/>
              <w:right w:val="single" w:sz="4" w:space="0" w:color="000000"/>
            </w:tcBorders>
            <w:shd w:val="clear" w:color="auto" w:fill="FFFFFF" w:themeFill="background1"/>
            <w:tcPrChange w:id="193" w:author="Joe Appleton" w:date="2023-11-02T07:07:00Z">
              <w:tcPr>
                <w:tcW w:w="1650" w:type="dxa"/>
                <w:tcBorders>
                  <w:top w:val="single" w:sz="4" w:space="0" w:color="000000"/>
                  <w:left w:val="single" w:sz="4" w:space="0" w:color="000000"/>
                  <w:bottom w:val="single" w:sz="4" w:space="0" w:color="000000"/>
                  <w:right w:val="single" w:sz="4" w:space="0" w:color="000000"/>
                </w:tcBorders>
              </w:tcPr>
            </w:tcPrChange>
          </w:tcPr>
          <w:p w14:paraId="45049D79" w14:textId="7828E397" w:rsidR="000B1B02" w:rsidRDefault="000B1B02" w:rsidP="000B1B02">
            <w:pPr>
              <w:spacing w:after="0"/>
              <w:ind w:right="50"/>
              <w:jc w:val="center"/>
              <w:rPr>
                <w:ins w:id="194" w:author="Joe Appleton" w:date="2023-11-02T07:06:00Z"/>
                <w:color w:val="262626"/>
              </w:rPr>
            </w:pPr>
            <w:ins w:id="195" w:author="Joe Appleton" w:date="2023-11-02T07:52:00Z">
              <w:r>
                <w:rPr>
                  <w:color w:val="262626"/>
                </w:rPr>
                <w:t>4</w:t>
              </w:r>
            </w:ins>
          </w:p>
        </w:tc>
      </w:tr>
      <w:tr w:rsidR="000B1B02" w14:paraId="348DE310" w14:textId="77777777" w:rsidTr="00C91DA7">
        <w:tblPrEx>
          <w:tblW w:w="9016" w:type="dxa"/>
          <w:tblInd w:w="6" w:type="dxa"/>
          <w:tblCellMar>
            <w:top w:w="47" w:type="dxa"/>
            <w:left w:w="107" w:type="dxa"/>
            <w:bottom w:w="0" w:type="dxa"/>
            <w:right w:w="58" w:type="dxa"/>
          </w:tblCellMar>
          <w:tblPrExChange w:id="196" w:author="Joe Appleton" w:date="2023-11-02T07:07:00Z">
            <w:tblPrEx>
              <w:tblW w:w="9016" w:type="dxa"/>
              <w:tblInd w:w="6" w:type="dxa"/>
              <w:tblCellMar>
                <w:top w:w="47" w:type="dxa"/>
                <w:left w:w="107" w:type="dxa"/>
                <w:bottom w:w="0" w:type="dxa"/>
                <w:right w:w="58" w:type="dxa"/>
              </w:tblCellMar>
            </w:tblPrEx>
          </w:tblPrExChange>
        </w:tblPrEx>
        <w:trPr>
          <w:trHeight w:val="414"/>
          <w:ins w:id="197" w:author="Joe Appleton" w:date="2023-11-02T07:06:00Z"/>
          <w:trPrChange w:id="198" w:author="Joe Appleton" w:date="2023-11-02T07:07:00Z">
            <w:trPr>
              <w:trHeight w:val="414"/>
            </w:trPr>
          </w:trPrChange>
        </w:trPr>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Change w:id="199" w:author="Joe Appleton" w:date="2023-11-02T07:07:00Z">
              <w:tcPr>
                <w:tcW w:w="846" w:type="dxa"/>
                <w:tcBorders>
                  <w:top w:val="single" w:sz="4" w:space="0" w:color="000000"/>
                  <w:left w:val="single" w:sz="4" w:space="0" w:color="000000"/>
                  <w:bottom w:val="single" w:sz="4" w:space="0" w:color="000000"/>
                  <w:right w:val="single" w:sz="4" w:space="0" w:color="000000"/>
                </w:tcBorders>
              </w:tcPr>
            </w:tcPrChange>
          </w:tcPr>
          <w:p w14:paraId="48AFE95F" w14:textId="0DC48DD1" w:rsidR="000B1B02" w:rsidRDefault="000B1B02" w:rsidP="000B1B02">
            <w:pPr>
              <w:spacing w:after="0"/>
              <w:rPr>
                <w:ins w:id="200" w:author="Joe Appleton" w:date="2023-11-02T07:06:00Z"/>
                <w:color w:val="262626"/>
              </w:rPr>
            </w:pPr>
            <w:ins w:id="201" w:author="Joe Appleton" w:date="2023-11-02T07:09:00Z">
              <w:r>
                <w:rPr>
                  <w:color w:val="262626"/>
                </w:rPr>
                <w:t>4.7</w:t>
              </w:r>
            </w:ins>
          </w:p>
        </w:tc>
        <w:tc>
          <w:tcPr>
            <w:tcW w:w="6520" w:type="dxa"/>
            <w:tcBorders>
              <w:top w:val="single" w:sz="4" w:space="0" w:color="000000"/>
              <w:left w:val="single" w:sz="4" w:space="0" w:color="000000"/>
              <w:bottom w:val="single" w:sz="4" w:space="0" w:color="000000"/>
              <w:right w:val="single" w:sz="4" w:space="0" w:color="000000"/>
            </w:tcBorders>
            <w:shd w:val="clear" w:color="auto" w:fill="FFFFFF" w:themeFill="background1"/>
            <w:tcPrChange w:id="202" w:author="Joe Appleton" w:date="2023-11-02T07:07:00Z">
              <w:tcPr>
                <w:tcW w:w="6520" w:type="dxa"/>
                <w:tcBorders>
                  <w:top w:val="single" w:sz="4" w:space="0" w:color="000000"/>
                  <w:left w:val="single" w:sz="4" w:space="0" w:color="000000"/>
                  <w:bottom w:val="single" w:sz="4" w:space="0" w:color="000000"/>
                  <w:right w:val="single" w:sz="4" w:space="0" w:color="000000"/>
                </w:tcBorders>
              </w:tcPr>
            </w:tcPrChange>
          </w:tcPr>
          <w:p w14:paraId="0F519C62" w14:textId="2D6256B7" w:rsidR="000B1B02" w:rsidRDefault="000B1B02" w:rsidP="000B1B02">
            <w:pPr>
              <w:spacing w:after="0"/>
              <w:ind w:left="1"/>
              <w:rPr>
                <w:ins w:id="203" w:author="Joe Appleton" w:date="2023-11-02T07:15:00Z"/>
                <w:color w:val="262626"/>
              </w:rPr>
            </w:pPr>
            <w:ins w:id="204" w:author="Joe Appleton" w:date="2023-11-02T07:14:00Z">
              <w:r>
                <w:t xml:space="preserve">Your </w:t>
              </w:r>
            </w:ins>
            <w:ins w:id="205" w:author="Joe Appleton" w:date="2023-11-02T07:15:00Z">
              <w:r>
                <w:t>EJS templates consist of w</w:t>
              </w:r>
              <w:r>
                <w:rPr>
                  <w:color w:val="262626"/>
                </w:rPr>
                <w:t>ell-structured HTML</w:t>
              </w:r>
              <w:r>
                <w:rPr>
                  <w:color w:val="262626"/>
                </w:rPr>
                <w:t>:</w:t>
              </w:r>
            </w:ins>
          </w:p>
          <w:p w14:paraId="76E9F9DE" w14:textId="77777777" w:rsidR="000B1B02" w:rsidRDefault="000B1B02" w:rsidP="000B1B02">
            <w:pPr>
              <w:pStyle w:val="ListParagraph"/>
              <w:numPr>
                <w:ilvl w:val="0"/>
                <w:numId w:val="17"/>
              </w:numPr>
              <w:spacing w:after="112"/>
              <w:rPr>
                <w:ins w:id="206" w:author="Joe Appleton" w:date="2023-11-02T07:16:00Z"/>
              </w:rPr>
              <w:pPrChange w:id="207" w:author="Joe Appleton" w:date="2023-11-02T07:17:00Z">
                <w:pPr>
                  <w:numPr>
                    <w:numId w:val="9"/>
                  </w:numPr>
                  <w:spacing w:after="112"/>
                  <w:ind w:left="719" w:hanging="360"/>
                </w:pPr>
              </w:pPrChange>
            </w:pPr>
            <w:ins w:id="208" w:author="Joe Appleton" w:date="2023-11-02T07:16:00Z">
              <w:r w:rsidRPr="00996218">
                <w:rPr>
                  <w:color w:val="262626"/>
                  <w:rPrChange w:id="209" w:author="Joe Appleton" w:date="2023-11-02T07:17:00Z">
                    <w:rPr/>
                  </w:rPrChange>
                </w:rPr>
                <w:t xml:space="preserve">Correct use of basic HTML elements (e.g., Body, Head, </w:t>
              </w:r>
            </w:ins>
          </w:p>
          <w:p w14:paraId="0923A4E0" w14:textId="77777777" w:rsidR="000B1B02" w:rsidRDefault="000B1B02" w:rsidP="000B1B02">
            <w:pPr>
              <w:pStyle w:val="ListParagraph"/>
              <w:numPr>
                <w:ilvl w:val="0"/>
                <w:numId w:val="17"/>
              </w:numPr>
              <w:spacing w:after="145"/>
              <w:rPr>
                <w:ins w:id="210" w:author="Joe Appleton" w:date="2023-11-02T07:16:00Z"/>
              </w:rPr>
              <w:pPrChange w:id="211" w:author="Joe Appleton" w:date="2023-11-02T07:17:00Z">
                <w:pPr>
                  <w:spacing w:after="145"/>
                  <w:ind w:left="714"/>
                </w:pPr>
              </w:pPrChange>
            </w:pPr>
            <w:ins w:id="212" w:author="Joe Appleton" w:date="2023-11-02T07:16:00Z">
              <w:r w:rsidRPr="00996218">
                <w:rPr>
                  <w:color w:val="262626"/>
                  <w:rPrChange w:id="213" w:author="Joe Appleton" w:date="2023-11-02T07:17:00Z">
                    <w:rPr/>
                  </w:rPrChange>
                </w:rPr>
                <w:t xml:space="preserve">Headings, Titles, Paragraphs, Attributes, Tags, etc)  </w:t>
              </w:r>
            </w:ins>
          </w:p>
          <w:p w14:paraId="1F98ABEB" w14:textId="737CBD3C" w:rsidR="000B1B02" w:rsidDel="001623BB" w:rsidRDefault="000B1B02" w:rsidP="000B1B02">
            <w:pPr>
              <w:pStyle w:val="ListParagraph"/>
              <w:numPr>
                <w:ilvl w:val="0"/>
                <w:numId w:val="17"/>
              </w:numPr>
              <w:spacing w:after="145"/>
              <w:rPr>
                <w:ins w:id="214" w:author="Joe Appleton" w:date="2023-11-02T07:06:00Z"/>
              </w:rPr>
              <w:pPrChange w:id="215" w:author="Joe Appleton" w:date="2023-11-02T07:53:00Z">
                <w:pPr>
                  <w:spacing w:after="0"/>
                  <w:ind w:left="1"/>
                </w:pPr>
              </w:pPrChange>
            </w:pPr>
            <w:ins w:id="216" w:author="Joe Appleton" w:date="2023-11-02T07:16:00Z">
              <w:r w:rsidRPr="00996218">
                <w:rPr>
                  <w:color w:val="262626"/>
                  <w:rPrChange w:id="217" w:author="Joe Appleton" w:date="2023-11-02T07:17:00Z">
                    <w:rPr/>
                  </w:rPrChange>
                </w:rPr>
                <w:t xml:space="preserve">A </w:t>
              </w:r>
            </w:ins>
            <w:ins w:id="218" w:author="Joe Appleton" w:date="2023-11-02T07:17:00Z">
              <w:r w:rsidRPr="00996218">
                <w:rPr>
                  <w:color w:val="262626"/>
                  <w:rPrChange w:id="219" w:author="Joe Appleton" w:date="2023-11-02T07:17:00Z">
                    <w:rPr/>
                  </w:rPrChange>
                </w:rPr>
                <w:t>top navigation bar</w:t>
              </w:r>
              <w:r>
                <w:rPr>
                  <w:color w:val="262626"/>
                </w:rPr>
                <w:t xml:space="preserve"> (shared across each</w:t>
              </w:r>
            </w:ins>
            <w:ins w:id="220" w:author="Joe Appleton" w:date="2023-11-02T07:18:00Z">
              <w:r>
                <w:rPr>
                  <w:color w:val="262626"/>
                </w:rPr>
                <w:t xml:space="preserve"> page</w:t>
              </w:r>
            </w:ins>
            <w:ins w:id="221" w:author="Joe Appleton" w:date="2023-11-02T07:17:00Z">
              <w:r>
                <w:rPr>
                  <w:color w:val="262626"/>
                </w:rPr>
                <w:t>)</w:t>
              </w:r>
              <w:r w:rsidRPr="00996218">
                <w:rPr>
                  <w:color w:val="262626"/>
                  <w:rPrChange w:id="222" w:author="Joe Appleton" w:date="2023-11-02T07:17:00Z">
                    <w:rPr/>
                  </w:rPrChange>
                </w:rPr>
                <w:t xml:space="preserve"> with links to every page.</w:t>
              </w:r>
            </w:ins>
          </w:p>
        </w:tc>
        <w:tc>
          <w:tcPr>
            <w:tcW w:w="1650" w:type="dxa"/>
            <w:tcBorders>
              <w:top w:val="single" w:sz="4" w:space="0" w:color="000000"/>
              <w:left w:val="single" w:sz="4" w:space="0" w:color="000000"/>
              <w:bottom w:val="single" w:sz="4" w:space="0" w:color="000000"/>
              <w:right w:val="single" w:sz="4" w:space="0" w:color="000000"/>
            </w:tcBorders>
            <w:shd w:val="clear" w:color="auto" w:fill="FFFFFF" w:themeFill="background1"/>
            <w:tcPrChange w:id="223" w:author="Joe Appleton" w:date="2023-11-02T07:07:00Z">
              <w:tcPr>
                <w:tcW w:w="1650" w:type="dxa"/>
                <w:tcBorders>
                  <w:top w:val="single" w:sz="4" w:space="0" w:color="000000"/>
                  <w:left w:val="single" w:sz="4" w:space="0" w:color="000000"/>
                  <w:bottom w:val="single" w:sz="4" w:space="0" w:color="000000"/>
                  <w:right w:val="single" w:sz="4" w:space="0" w:color="000000"/>
                </w:tcBorders>
              </w:tcPr>
            </w:tcPrChange>
          </w:tcPr>
          <w:p w14:paraId="57EEC854" w14:textId="0A52D850" w:rsidR="000B1B02" w:rsidRDefault="000B1B02" w:rsidP="000B1B02">
            <w:pPr>
              <w:spacing w:after="0"/>
              <w:ind w:right="50"/>
              <w:jc w:val="center"/>
              <w:rPr>
                <w:ins w:id="224" w:author="Joe Appleton" w:date="2023-11-02T07:18:00Z"/>
                <w:color w:val="262626"/>
              </w:rPr>
            </w:pPr>
          </w:p>
          <w:p w14:paraId="007B8B78" w14:textId="33904D50" w:rsidR="000B1B02" w:rsidRDefault="000B1B02" w:rsidP="000B1B02">
            <w:pPr>
              <w:spacing w:after="0"/>
              <w:ind w:right="50"/>
              <w:jc w:val="center"/>
              <w:rPr>
                <w:ins w:id="225" w:author="Joe Appleton" w:date="2023-11-02T07:18:00Z"/>
                <w:color w:val="262626"/>
              </w:rPr>
            </w:pPr>
            <w:ins w:id="226" w:author="Joe Appleton" w:date="2023-11-02T07:19:00Z">
              <w:r>
                <w:rPr>
                  <w:color w:val="262626"/>
                </w:rPr>
                <w:t>4</w:t>
              </w:r>
            </w:ins>
          </w:p>
          <w:p w14:paraId="7BA54013" w14:textId="77777777" w:rsidR="000B1B02" w:rsidRDefault="000B1B02" w:rsidP="000B1B02">
            <w:pPr>
              <w:spacing w:after="0"/>
              <w:ind w:right="50"/>
              <w:jc w:val="center"/>
              <w:rPr>
                <w:ins w:id="227" w:author="Joe Appleton" w:date="2023-11-02T07:18:00Z"/>
                <w:color w:val="262626"/>
              </w:rPr>
            </w:pPr>
            <w:ins w:id="228" w:author="Joe Appleton" w:date="2023-11-02T07:18:00Z">
              <w:r>
                <w:rPr>
                  <w:color w:val="262626"/>
                </w:rPr>
                <w:t>1</w:t>
              </w:r>
            </w:ins>
          </w:p>
          <w:p w14:paraId="3F081802" w14:textId="0D980DDF" w:rsidR="000B1B02" w:rsidRDefault="000B1B02" w:rsidP="000B1B02">
            <w:pPr>
              <w:spacing w:after="0"/>
              <w:ind w:right="50"/>
              <w:jc w:val="center"/>
              <w:rPr>
                <w:ins w:id="229" w:author="Joe Appleton" w:date="2023-11-02T07:06:00Z"/>
                <w:color w:val="262626"/>
              </w:rPr>
            </w:pPr>
            <w:ins w:id="230" w:author="Joe Appleton" w:date="2023-11-02T07:18:00Z">
              <w:r>
                <w:rPr>
                  <w:color w:val="262626"/>
                </w:rPr>
                <w:t>1</w:t>
              </w:r>
            </w:ins>
          </w:p>
        </w:tc>
      </w:tr>
      <w:tr w:rsidR="000B1B02" w14:paraId="5D05D437" w14:textId="77777777" w:rsidTr="00C91DA7">
        <w:tblPrEx>
          <w:tblW w:w="9016" w:type="dxa"/>
          <w:tblInd w:w="6" w:type="dxa"/>
          <w:tblCellMar>
            <w:top w:w="47" w:type="dxa"/>
            <w:left w:w="107" w:type="dxa"/>
            <w:bottom w:w="0" w:type="dxa"/>
            <w:right w:w="58" w:type="dxa"/>
          </w:tblCellMar>
          <w:tblPrExChange w:id="231" w:author="Joe Appleton" w:date="2023-11-02T07:07:00Z">
            <w:tblPrEx>
              <w:tblW w:w="9016" w:type="dxa"/>
              <w:tblInd w:w="6" w:type="dxa"/>
              <w:tblCellMar>
                <w:top w:w="47" w:type="dxa"/>
                <w:left w:w="107" w:type="dxa"/>
                <w:bottom w:w="0" w:type="dxa"/>
                <w:right w:w="58" w:type="dxa"/>
              </w:tblCellMar>
            </w:tblPrEx>
          </w:tblPrExChange>
        </w:tblPrEx>
        <w:trPr>
          <w:trHeight w:val="414"/>
          <w:ins w:id="232" w:author="Joe Appleton" w:date="2023-11-02T07:06:00Z"/>
          <w:trPrChange w:id="233" w:author="Joe Appleton" w:date="2023-11-02T07:07:00Z">
            <w:trPr>
              <w:trHeight w:val="414"/>
            </w:trPr>
          </w:trPrChange>
        </w:trPr>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Change w:id="234" w:author="Joe Appleton" w:date="2023-11-02T07:07:00Z">
              <w:tcPr>
                <w:tcW w:w="846" w:type="dxa"/>
                <w:tcBorders>
                  <w:top w:val="single" w:sz="4" w:space="0" w:color="000000"/>
                  <w:left w:val="single" w:sz="4" w:space="0" w:color="000000"/>
                  <w:bottom w:val="single" w:sz="4" w:space="0" w:color="000000"/>
                  <w:right w:val="single" w:sz="4" w:space="0" w:color="000000"/>
                </w:tcBorders>
              </w:tcPr>
            </w:tcPrChange>
          </w:tcPr>
          <w:p w14:paraId="424CAA97" w14:textId="7C1DAA84" w:rsidR="000B1B02" w:rsidRDefault="000B1B02" w:rsidP="000B1B02">
            <w:pPr>
              <w:spacing w:after="0"/>
              <w:rPr>
                <w:ins w:id="235" w:author="Joe Appleton" w:date="2023-11-02T07:06:00Z"/>
                <w:color w:val="262626"/>
              </w:rPr>
            </w:pPr>
            <w:ins w:id="236" w:author="Joe Appleton" w:date="2023-11-02T07:19:00Z">
              <w:r>
                <w:rPr>
                  <w:color w:val="262626"/>
                </w:rPr>
                <w:t>4.</w:t>
              </w:r>
            </w:ins>
            <w:ins w:id="237" w:author="Joe Appleton" w:date="2023-11-02T07:30:00Z">
              <w:r>
                <w:rPr>
                  <w:color w:val="262626"/>
                </w:rPr>
                <w:t>9</w:t>
              </w:r>
            </w:ins>
          </w:p>
        </w:tc>
        <w:tc>
          <w:tcPr>
            <w:tcW w:w="6520" w:type="dxa"/>
            <w:tcBorders>
              <w:top w:val="single" w:sz="4" w:space="0" w:color="000000"/>
              <w:left w:val="single" w:sz="4" w:space="0" w:color="000000"/>
              <w:bottom w:val="single" w:sz="4" w:space="0" w:color="000000"/>
              <w:right w:val="single" w:sz="4" w:space="0" w:color="000000"/>
            </w:tcBorders>
            <w:shd w:val="clear" w:color="auto" w:fill="FFFFFF" w:themeFill="background1"/>
            <w:tcPrChange w:id="238" w:author="Joe Appleton" w:date="2023-11-02T07:07:00Z">
              <w:tcPr>
                <w:tcW w:w="6520" w:type="dxa"/>
                <w:tcBorders>
                  <w:top w:val="single" w:sz="4" w:space="0" w:color="000000"/>
                  <w:left w:val="single" w:sz="4" w:space="0" w:color="000000"/>
                  <w:bottom w:val="single" w:sz="4" w:space="0" w:color="000000"/>
                  <w:right w:val="single" w:sz="4" w:space="0" w:color="000000"/>
                </w:tcBorders>
              </w:tcPr>
            </w:tcPrChange>
          </w:tcPr>
          <w:p w14:paraId="12392B2A" w14:textId="61CAD68B" w:rsidR="000B1B02" w:rsidDel="001623BB" w:rsidRDefault="000B1B02" w:rsidP="000B1B02">
            <w:pPr>
              <w:spacing w:after="112"/>
              <w:ind w:left="1"/>
              <w:rPr>
                <w:ins w:id="239" w:author="Joe Appleton" w:date="2023-11-02T07:06:00Z"/>
              </w:rPr>
              <w:pPrChange w:id="240" w:author="Joe Appleton" w:date="2023-11-02T07:53:00Z">
                <w:pPr>
                  <w:spacing w:after="0"/>
                  <w:ind w:left="1"/>
                </w:pPr>
              </w:pPrChange>
            </w:pPr>
            <w:ins w:id="241" w:author="Joe Appleton" w:date="2023-11-02T07:20:00Z">
              <w:r>
                <w:t xml:space="preserve">CSS to style the </w:t>
              </w:r>
            </w:ins>
            <w:ins w:id="242" w:author="Joe Appleton" w:date="2023-11-02T07:21:00Z">
              <w:r>
                <w:t>EJS templates</w:t>
              </w:r>
            </w:ins>
            <w:ins w:id="243" w:author="Joe Appleton" w:date="2023-11-02T07:20:00Z">
              <w:r>
                <w:t xml:space="preserve">.  </w:t>
              </w:r>
              <w:r>
                <w:t xml:space="preserve">You are welcome to use a </w:t>
              </w:r>
            </w:ins>
            <w:ins w:id="244" w:author="Joe Appleton" w:date="2023-11-02T07:21:00Z">
              <w:r>
                <w:t xml:space="preserve">HTML </w:t>
              </w:r>
            </w:ins>
            <w:ins w:id="245" w:author="Joe Appleton" w:date="2023-11-02T07:20:00Z">
              <w:r>
                <w:t xml:space="preserve">template or library (e.g., </w:t>
              </w:r>
            </w:ins>
            <w:ins w:id="246" w:author="Joe Appleton" w:date="2023-11-02T07:53:00Z">
              <w:r>
                <w:t>bootstrap</w:t>
              </w:r>
            </w:ins>
            <w:ins w:id="247" w:author="Joe Appleton" w:date="2023-11-02T07:20:00Z">
              <w:r>
                <w:t xml:space="preserve">, tailwind), </w:t>
              </w:r>
            </w:ins>
            <w:ins w:id="248" w:author="Joe Appleton" w:date="2023-11-02T07:53:00Z">
              <w:r>
                <w:t>if</w:t>
              </w:r>
            </w:ins>
            <w:ins w:id="249" w:author="Joe Appleton" w:date="2023-11-02T07:20:00Z">
              <w:r>
                <w:t xml:space="preserve"> it is </w:t>
              </w:r>
            </w:ins>
            <w:ins w:id="250" w:author="Joe Appleton" w:date="2023-11-02T07:53:00Z">
              <w:r>
                <w:t>free,</w:t>
              </w:r>
            </w:ins>
            <w:ins w:id="251" w:author="Joe Appleton" w:date="2023-11-02T07:21:00Z">
              <w:r>
                <w:t xml:space="preserve"> and you attribute the use of it in your report.</w:t>
              </w:r>
            </w:ins>
            <w:ins w:id="252" w:author="Joe Appleton" w:date="2023-11-02T07:20:00Z">
              <w:r>
                <w:t xml:space="preserve"> </w:t>
              </w:r>
            </w:ins>
          </w:p>
        </w:tc>
        <w:tc>
          <w:tcPr>
            <w:tcW w:w="1650" w:type="dxa"/>
            <w:tcBorders>
              <w:top w:val="single" w:sz="4" w:space="0" w:color="000000"/>
              <w:left w:val="single" w:sz="4" w:space="0" w:color="000000"/>
              <w:bottom w:val="single" w:sz="4" w:space="0" w:color="000000"/>
              <w:right w:val="single" w:sz="4" w:space="0" w:color="000000"/>
            </w:tcBorders>
            <w:shd w:val="clear" w:color="auto" w:fill="FFFFFF" w:themeFill="background1"/>
            <w:tcPrChange w:id="253" w:author="Joe Appleton" w:date="2023-11-02T07:07:00Z">
              <w:tcPr>
                <w:tcW w:w="1650" w:type="dxa"/>
                <w:tcBorders>
                  <w:top w:val="single" w:sz="4" w:space="0" w:color="000000"/>
                  <w:left w:val="single" w:sz="4" w:space="0" w:color="000000"/>
                  <w:bottom w:val="single" w:sz="4" w:space="0" w:color="000000"/>
                  <w:right w:val="single" w:sz="4" w:space="0" w:color="000000"/>
                </w:tcBorders>
              </w:tcPr>
            </w:tcPrChange>
          </w:tcPr>
          <w:p w14:paraId="3639A899" w14:textId="6C59AEBB" w:rsidR="000B1B02" w:rsidRDefault="000B1B02" w:rsidP="000B1B02">
            <w:pPr>
              <w:spacing w:after="0"/>
              <w:ind w:right="50"/>
              <w:jc w:val="center"/>
              <w:rPr>
                <w:ins w:id="254" w:author="Joe Appleton" w:date="2023-11-02T07:06:00Z"/>
                <w:color w:val="262626"/>
              </w:rPr>
            </w:pPr>
            <w:ins w:id="255" w:author="Joe Appleton" w:date="2023-11-02T07:53:00Z">
              <w:r>
                <w:rPr>
                  <w:color w:val="262626"/>
                </w:rPr>
                <w:t>3</w:t>
              </w:r>
            </w:ins>
          </w:p>
        </w:tc>
      </w:tr>
      <w:tr w:rsidR="000B1B02" w14:paraId="269CCC72" w14:textId="77777777">
        <w:trPr>
          <w:trHeight w:val="411"/>
        </w:trPr>
        <w:tc>
          <w:tcPr>
            <w:tcW w:w="846" w:type="dxa"/>
            <w:tcBorders>
              <w:top w:val="single" w:sz="4" w:space="0" w:color="000000"/>
              <w:left w:val="single" w:sz="4" w:space="0" w:color="000000"/>
              <w:bottom w:val="single" w:sz="4" w:space="0" w:color="000000"/>
              <w:right w:val="nil"/>
            </w:tcBorders>
            <w:shd w:val="clear" w:color="auto" w:fill="D9E2F3"/>
          </w:tcPr>
          <w:p w14:paraId="3AA6ABB2" w14:textId="77777777" w:rsidR="000B1B02" w:rsidRDefault="000B1B02" w:rsidP="000B1B02"/>
        </w:tc>
        <w:tc>
          <w:tcPr>
            <w:tcW w:w="6520" w:type="dxa"/>
            <w:tcBorders>
              <w:top w:val="single" w:sz="4" w:space="0" w:color="000000"/>
              <w:left w:val="nil"/>
              <w:bottom w:val="single" w:sz="4" w:space="0" w:color="000000"/>
              <w:right w:val="nil"/>
            </w:tcBorders>
            <w:shd w:val="clear" w:color="auto" w:fill="D9E2F3"/>
          </w:tcPr>
          <w:p w14:paraId="2715A80D" w14:textId="0DAAE67C" w:rsidR="000B1B02" w:rsidRDefault="000B1B02" w:rsidP="000B1B02">
            <w:pPr>
              <w:spacing w:after="0"/>
              <w:ind w:left="756"/>
              <w:jc w:val="center"/>
            </w:pPr>
            <w:r>
              <w:rPr>
                <w:color w:val="262626"/>
              </w:rPr>
              <w:t xml:space="preserve">ADDITIONAL WORK – </w:t>
            </w:r>
            <w:del w:id="256" w:author="Joe Appleton" w:date="2023-11-02T07:54:00Z">
              <w:r w:rsidDel="000B1B02">
                <w:rPr>
                  <w:color w:val="262626"/>
                </w:rPr>
                <w:delText>2.5</w:delText>
              </w:r>
            </w:del>
            <w:ins w:id="257" w:author="Joe Appleton" w:date="2023-11-02T08:02:00Z">
              <w:r w:rsidR="00BC73FC">
                <w:rPr>
                  <w:color w:val="262626"/>
                </w:rPr>
                <w:t>4</w:t>
              </w:r>
            </w:ins>
            <w:r>
              <w:rPr>
                <w:color w:val="262626"/>
              </w:rPr>
              <w:t xml:space="preserve"> Marks </w:t>
            </w:r>
          </w:p>
        </w:tc>
        <w:tc>
          <w:tcPr>
            <w:tcW w:w="1650" w:type="dxa"/>
            <w:tcBorders>
              <w:top w:val="single" w:sz="4" w:space="0" w:color="000000"/>
              <w:left w:val="nil"/>
              <w:bottom w:val="single" w:sz="4" w:space="0" w:color="000000"/>
              <w:right w:val="single" w:sz="4" w:space="0" w:color="000000"/>
            </w:tcBorders>
            <w:shd w:val="clear" w:color="auto" w:fill="D9E2F3"/>
          </w:tcPr>
          <w:p w14:paraId="04DCD324" w14:textId="77777777" w:rsidR="000B1B02" w:rsidRDefault="000B1B02" w:rsidP="000B1B02"/>
        </w:tc>
      </w:tr>
      <w:tr w:rsidR="000B1B02" w14:paraId="342F8719" w14:textId="77777777">
        <w:trPr>
          <w:trHeight w:val="550"/>
        </w:trPr>
        <w:tc>
          <w:tcPr>
            <w:tcW w:w="846" w:type="dxa"/>
            <w:tcBorders>
              <w:top w:val="single" w:sz="4" w:space="0" w:color="000000"/>
              <w:left w:val="single" w:sz="4" w:space="0" w:color="000000"/>
              <w:bottom w:val="single" w:sz="4" w:space="0" w:color="000000"/>
              <w:right w:val="single" w:sz="4" w:space="0" w:color="000000"/>
            </w:tcBorders>
          </w:tcPr>
          <w:p w14:paraId="685BE603" w14:textId="6C0A24B4" w:rsidR="000B1B02" w:rsidRDefault="000B1B02" w:rsidP="000B1B02">
            <w:pPr>
              <w:spacing w:after="0"/>
            </w:pPr>
            <w:r>
              <w:rPr>
                <w:color w:val="262626"/>
              </w:rPr>
              <w:t>4.</w:t>
            </w:r>
            <w:ins w:id="258" w:author="Joe Appleton" w:date="2023-11-02T06:14:00Z">
              <w:r>
                <w:rPr>
                  <w:color w:val="262626"/>
                </w:rPr>
                <w:t>6</w:t>
              </w:r>
            </w:ins>
            <w:del w:id="259" w:author="Joe Appleton" w:date="2023-11-01T08:16:00Z">
              <w:r w:rsidDel="0076565C">
                <w:rPr>
                  <w:color w:val="262626"/>
                </w:rPr>
                <w:delText>8</w:delText>
              </w:r>
            </w:del>
            <w:r>
              <w:rPr>
                <w:color w:val="262626"/>
              </w:rPr>
              <w:t xml:space="preserve"> </w:t>
            </w:r>
          </w:p>
        </w:tc>
        <w:tc>
          <w:tcPr>
            <w:tcW w:w="6520" w:type="dxa"/>
            <w:tcBorders>
              <w:top w:val="single" w:sz="4" w:space="0" w:color="000000"/>
              <w:left w:val="single" w:sz="4" w:space="0" w:color="000000"/>
              <w:bottom w:val="single" w:sz="4" w:space="0" w:color="000000"/>
              <w:right w:val="single" w:sz="4" w:space="0" w:color="000000"/>
            </w:tcBorders>
          </w:tcPr>
          <w:p w14:paraId="112EE88B" w14:textId="3EF298A8" w:rsidR="000B1B02" w:rsidRDefault="000B1B02" w:rsidP="000B1B02">
            <w:pPr>
              <w:spacing w:after="0"/>
              <w:ind w:left="1"/>
              <w:rPr>
                <w:ins w:id="260" w:author="Joe Appleton" w:date="2023-11-01T08:19:00Z"/>
              </w:rPr>
              <w:pPrChange w:id="261" w:author="Joe Appleton" w:date="2023-11-01T08:20:00Z">
                <w:pPr>
                  <w:spacing w:after="0"/>
                </w:pPr>
              </w:pPrChange>
            </w:pPr>
            <w:ins w:id="262" w:author="Joe Appleton" w:date="2023-11-01T08:19:00Z">
              <w:r>
                <w:t>Here are some ideas for additional marks:</w:t>
              </w:r>
            </w:ins>
          </w:p>
          <w:p w14:paraId="5C8C0CE6" w14:textId="52CDD438" w:rsidR="000B1B02" w:rsidRDefault="000B1B02" w:rsidP="000B1B02">
            <w:pPr>
              <w:spacing w:after="0"/>
              <w:rPr>
                <w:ins w:id="263" w:author="Joe Appleton" w:date="2023-11-01T08:19:00Z"/>
              </w:rPr>
            </w:pPr>
            <w:ins w:id="264" w:author="Joe Appleton" w:date="2023-11-01T08:19:00Z">
              <w:r>
                <w:t xml:space="preserve">- </w:t>
              </w:r>
            </w:ins>
            <w:del w:id="265" w:author="Joe Appleton" w:date="2023-11-01T08:18:00Z">
              <w:r w:rsidDel="001623BB">
                <w:delText xml:space="preserve">PHP </w:delText>
              </w:r>
            </w:del>
            <w:ins w:id="266" w:author="Joe Appleton" w:date="2023-11-01T08:18:00Z">
              <w:r>
                <w:t>Node.js</w:t>
              </w:r>
              <w:r>
                <w:t xml:space="preserve"> </w:t>
              </w:r>
              <w:r>
                <w:t xml:space="preserve">code </w:t>
              </w:r>
            </w:ins>
            <w:del w:id="267" w:author="Joe Appleton" w:date="2023-11-01T08:18:00Z">
              <w:r w:rsidDel="001623BB">
                <w:delText xml:space="preserve">scripts </w:delText>
              </w:r>
            </w:del>
            <w:r>
              <w:t xml:space="preserve">to handle </w:t>
            </w:r>
            <w:del w:id="268" w:author="Joe Appleton" w:date="2023-11-01T08:19:00Z">
              <w:r w:rsidDel="001623BB">
                <w:delText xml:space="preserve">the </w:delText>
              </w:r>
            </w:del>
            <w:ins w:id="269" w:author="Joe Appleton" w:date="2023-11-02T07:31:00Z">
              <w:r>
                <w:t>and validate</w:t>
              </w:r>
            </w:ins>
            <w:ins w:id="270" w:author="Joe Appleton" w:date="2023-11-01T08:19:00Z">
              <w:r>
                <w:t xml:space="preserve"> </w:t>
              </w:r>
            </w:ins>
            <w:del w:id="271" w:author="Joe Appleton" w:date="2023-11-01T08:19:00Z">
              <w:r w:rsidDel="001623BB">
                <w:delText xml:space="preserve">validation </w:delText>
              </w:r>
            </w:del>
            <w:ins w:id="272" w:author="Joe Appleton" w:date="2023-11-02T07:31:00Z">
              <w:r>
                <w:t>the</w:t>
              </w:r>
            </w:ins>
            <w:del w:id="273" w:author="Joe Appleton" w:date="2023-11-02T07:31:00Z">
              <w:r w:rsidDel="0036260D">
                <w:delText>of</w:delText>
              </w:r>
            </w:del>
            <w:r>
              <w:t xml:space="preserve"> </w:t>
            </w:r>
            <w:del w:id="274" w:author="Joe Appleton" w:date="2023-11-01T08:19:00Z">
              <w:r w:rsidDel="001623BB">
                <w:delText xml:space="preserve">the </w:delText>
              </w:r>
            </w:del>
            <w:ins w:id="275" w:author="Joe Appleton" w:date="2023-11-01T08:19:00Z">
              <w:r>
                <w:t>basic</w:t>
              </w:r>
              <w:r>
                <w:t xml:space="preserve"> </w:t>
              </w:r>
            </w:ins>
            <w:r>
              <w:t xml:space="preserve">input </w:t>
            </w:r>
            <w:ins w:id="276" w:author="Joe Appleton" w:date="2023-11-01T08:19:00Z">
              <w:r>
                <w:t xml:space="preserve">of data. </w:t>
              </w:r>
            </w:ins>
            <w:del w:id="277" w:author="Joe Appleton" w:date="2023-11-01T08:19:00Z">
              <w:r w:rsidDel="001623BB">
                <w:delText>data in PHP. Excellent quality code with good commenting.</w:delText>
              </w:r>
              <w:r w:rsidDel="001623BB">
                <w:rPr>
                  <w:color w:val="262626"/>
                </w:rPr>
                <w:delText xml:space="preserve"> </w:delText>
              </w:r>
            </w:del>
          </w:p>
          <w:p w14:paraId="59295F1B" w14:textId="77777777" w:rsidR="000B1B02" w:rsidRDefault="000B1B02" w:rsidP="000B1B02">
            <w:pPr>
              <w:spacing w:after="0"/>
              <w:rPr>
                <w:ins w:id="278" w:author="Joe Appleton" w:date="2023-11-02T07:31:00Z"/>
              </w:rPr>
            </w:pPr>
            <w:ins w:id="279" w:author="Joe Appleton" w:date="2023-11-01T08:19:00Z">
              <w:r>
                <w:t xml:space="preserve">- </w:t>
              </w:r>
            </w:ins>
            <w:ins w:id="280" w:author="Joe Appleton" w:date="2023-11-01T08:20:00Z">
              <w:r>
                <w:t xml:space="preserve">Node.js code to handle the deletion </w:t>
              </w:r>
            </w:ins>
            <w:ins w:id="281" w:author="Joe Appleton" w:date="2023-11-01T08:21:00Z">
              <w:r>
                <w:t xml:space="preserve">of a </w:t>
              </w:r>
            </w:ins>
            <w:ins w:id="282" w:author="Joe Appleton" w:date="2023-11-01T08:20:00Z">
              <w:r>
                <w:t xml:space="preserve">record. </w:t>
              </w:r>
            </w:ins>
          </w:p>
          <w:p w14:paraId="2893EE90" w14:textId="565E648E" w:rsidR="000B1B02" w:rsidRDefault="000B1B02" w:rsidP="000B1B02">
            <w:pPr>
              <w:spacing w:after="0"/>
              <w:pPrChange w:id="283" w:author="Joe Appleton" w:date="2023-11-01T08:19:00Z">
                <w:pPr>
                  <w:spacing w:after="0"/>
                  <w:ind w:left="1"/>
                </w:pPr>
              </w:pPrChange>
            </w:pPr>
            <w:ins w:id="284" w:author="Joe Appleton" w:date="2023-11-02T07:31:00Z">
              <w:r>
                <w:t>- The functionality to create new records.</w:t>
              </w:r>
            </w:ins>
            <w:ins w:id="285" w:author="Joe Appleton" w:date="2023-11-02T07:32:00Z">
              <w:r>
                <w:t xml:space="preserve"> </w:t>
              </w:r>
            </w:ins>
          </w:p>
        </w:tc>
        <w:tc>
          <w:tcPr>
            <w:tcW w:w="1650" w:type="dxa"/>
            <w:tcBorders>
              <w:top w:val="single" w:sz="4" w:space="0" w:color="000000"/>
              <w:left w:val="single" w:sz="4" w:space="0" w:color="000000"/>
              <w:bottom w:val="single" w:sz="4" w:space="0" w:color="000000"/>
              <w:right w:val="single" w:sz="4" w:space="0" w:color="000000"/>
            </w:tcBorders>
          </w:tcPr>
          <w:p w14:paraId="4E33CC40" w14:textId="7C5D62F2" w:rsidR="000B1B02" w:rsidRDefault="000B1B02" w:rsidP="000B1B02">
            <w:pPr>
              <w:spacing w:after="0"/>
              <w:ind w:right="50"/>
              <w:jc w:val="center"/>
            </w:pPr>
            <w:del w:id="286" w:author="Joe Appleton" w:date="2023-11-02T07:54:00Z">
              <w:r w:rsidDel="000B1B02">
                <w:rPr>
                  <w:color w:val="262626"/>
                </w:rPr>
                <w:delText>2.5</w:delText>
              </w:r>
            </w:del>
            <w:ins w:id="287" w:author="Joe Appleton" w:date="2023-11-02T07:55:00Z">
              <w:r w:rsidR="00FB14CA">
                <w:rPr>
                  <w:color w:val="262626"/>
                </w:rPr>
                <w:t>4</w:t>
              </w:r>
            </w:ins>
            <w:del w:id="288" w:author="Joe Appleton" w:date="2023-11-02T07:55:00Z">
              <w:r w:rsidDel="00FB14CA">
                <w:rPr>
                  <w:color w:val="262626"/>
                </w:rPr>
                <w:delText xml:space="preserve"> </w:delText>
              </w:r>
            </w:del>
          </w:p>
        </w:tc>
      </w:tr>
      <w:tr w:rsidR="000B1B02" w14:paraId="210771F5" w14:textId="77777777">
        <w:trPr>
          <w:trHeight w:val="410"/>
        </w:trPr>
        <w:tc>
          <w:tcPr>
            <w:tcW w:w="846" w:type="dxa"/>
            <w:tcBorders>
              <w:top w:val="single" w:sz="4" w:space="0" w:color="000000"/>
              <w:left w:val="single" w:sz="4" w:space="0" w:color="000000"/>
              <w:bottom w:val="single" w:sz="4" w:space="0" w:color="000000"/>
              <w:right w:val="nil"/>
            </w:tcBorders>
            <w:shd w:val="clear" w:color="auto" w:fill="FFE599"/>
          </w:tcPr>
          <w:p w14:paraId="1E5E8760" w14:textId="77777777" w:rsidR="000B1B02" w:rsidRDefault="000B1B02" w:rsidP="000B1B02"/>
        </w:tc>
        <w:tc>
          <w:tcPr>
            <w:tcW w:w="6520" w:type="dxa"/>
            <w:tcBorders>
              <w:top w:val="single" w:sz="4" w:space="0" w:color="000000"/>
              <w:left w:val="nil"/>
              <w:bottom w:val="single" w:sz="4" w:space="0" w:color="000000"/>
              <w:right w:val="single" w:sz="4" w:space="0" w:color="000000"/>
            </w:tcBorders>
            <w:shd w:val="clear" w:color="auto" w:fill="FFE599"/>
          </w:tcPr>
          <w:p w14:paraId="2B7C37AE" w14:textId="77777777" w:rsidR="000B1B02" w:rsidRDefault="000B1B02" w:rsidP="000B1B02">
            <w:pPr>
              <w:spacing w:after="0"/>
              <w:ind w:right="48"/>
              <w:jc w:val="right"/>
            </w:pPr>
            <w:r>
              <w:rPr>
                <w:color w:val="262626"/>
              </w:rPr>
              <w:t xml:space="preserve">TOTAL MARKS </w:t>
            </w:r>
          </w:p>
        </w:tc>
        <w:tc>
          <w:tcPr>
            <w:tcW w:w="1650" w:type="dxa"/>
            <w:tcBorders>
              <w:top w:val="single" w:sz="4" w:space="0" w:color="000000"/>
              <w:left w:val="single" w:sz="4" w:space="0" w:color="000000"/>
              <w:bottom w:val="single" w:sz="4" w:space="0" w:color="000000"/>
              <w:right w:val="single" w:sz="4" w:space="0" w:color="000000"/>
            </w:tcBorders>
            <w:shd w:val="clear" w:color="auto" w:fill="FFE599"/>
          </w:tcPr>
          <w:p w14:paraId="5770E4D4" w14:textId="71481CC2" w:rsidR="000B1B02" w:rsidRDefault="000B1B02" w:rsidP="000B1B02">
            <w:pPr>
              <w:spacing w:after="0"/>
              <w:ind w:right="48"/>
              <w:jc w:val="center"/>
            </w:pPr>
            <w:del w:id="289" w:author="Joe Appleton" w:date="2023-11-02T07:36:00Z">
              <w:r w:rsidDel="00300CB6">
                <w:rPr>
                  <w:color w:val="262626"/>
                </w:rPr>
                <w:delText xml:space="preserve">15 </w:delText>
              </w:r>
            </w:del>
            <w:ins w:id="290" w:author="Joe Appleton" w:date="2023-11-02T07:55:00Z">
              <w:r w:rsidR="00FB14CA">
                <w:rPr>
                  <w:color w:val="262626"/>
                </w:rPr>
                <w:t>30</w:t>
              </w:r>
            </w:ins>
          </w:p>
        </w:tc>
      </w:tr>
    </w:tbl>
    <w:p w14:paraId="35AB8EC9" w14:textId="77777777" w:rsidR="003E7963" w:rsidRDefault="00000000">
      <w:pPr>
        <w:spacing w:after="144"/>
      </w:pPr>
      <w:r>
        <w:rPr>
          <w:color w:val="262626"/>
        </w:rPr>
        <w:t xml:space="preserve"> </w:t>
      </w:r>
    </w:p>
    <w:p w14:paraId="2B4C2028" w14:textId="32CB6E8A" w:rsidR="001623BB" w:rsidRDefault="00000000">
      <w:pPr>
        <w:spacing w:after="3" w:line="364" w:lineRule="auto"/>
        <w:ind w:left="-5" w:right="344" w:hanging="10"/>
        <w:jc w:val="both"/>
        <w:rPr>
          <w:ins w:id="291" w:author="Joe Appleton" w:date="2023-11-01T08:22:00Z"/>
          <w:color w:val="C00000"/>
        </w:rPr>
      </w:pPr>
      <w:r>
        <w:rPr>
          <w:color w:val="C00000"/>
          <w:sz w:val="24"/>
          <w:u w:val="single" w:color="C00000"/>
        </w:rPr>
        <w:t>SUBMISSION</w:t>
      </w:r>
      <w:r>
        <w:rPr>
          <w:color w:val="262626"/>
        </w:rPr>
        <w:t xml:space="preserve">: The </w:t>
      </w:r>
      <w:del w:id="292" w:author="Joe Appleton" w:date="2023-11-02T07:01:00Z">
        <w:r w:rsidDel="00C91DA7">
          <w:rPr>
            <w:color w:val="262626"/>
          </w:rPr>
          <w:delText xml:space="preserve">PHP </w:delText>
        </w:r>
      </w:del>
      <w:ins w:id="293" w:author="Joe Appleton" w:date="2023-11-02T07:01:00Z">
        <w:r w:rsidR="00C91DA7">
          <w:rPr>
            <w:color w:val="262626"/>
          </w:rPr>
          <w:t>web</w:t>
        </w:r>
        <w:r w:rsidR="00C91DA7">
          <w:rPr>
            <w:color w:val="262626"/>
          </w:rPr>
          <w:t xml:space="preserve"> </w:t>
        </w:r>
      </w:ins>
      <w:r>
        <w:rPr>
          <w:color w:val="262626"/>
        </w:rPr>
        <w:t xml:space="preserve">files will be submitted in the zip folder </w:t>
      </w:r>
      <w:r>
        <w:rPr>
          <w:color w:val="C00000"/>
        </w:rPr>
        <w:t>website.zip</w:t>
      </w:r>
      <w:ins w:id="294" w:author="Joe Appleton" w:date="2023-11-01T08:21:00Z">
        <w:r w:rsidR="001623BB">
          <w:rPr>
            <w:color w:val="C00000"/>
          </w:rPr>
          <w:t>. Before zipping, check th</w:t>
        </w:r>
      </w:ins>
      <w:ins w:id="295" w:author="Joe Appleton" w:date="2023-11-01T08:22:00Z">
        <w:r w:rsidR="001623BB">
          <w:rPr>
            <w:color w:val="C00000"/>
          </w:rPr>
          <w:t>e following:</w:t>
        </w:r>
      </w:ins>
    </w:p>
    <w:p w14:paraId="47629129" w14:textId="53A75EB1" w:rsidR="001623BB" w:rsidRDefault="001623BB" w:rsidP="001623BB">
      <w:pPr>
        <w:pStyle w:val="ListParagraph"/>
        <w:numPr>
          <w:ilvl w:val="0"/>
          <w:numId w:val="14"/>
        </w:numPr>
        <w:spacing w:after="3" w:line="364" w:lineRule="auto"/>
        <w:ind w:right="344"/>
        <w:jc w:val="both"/>
        <w:rPr>
          <w:ins w:id="296" w:author="Joe Appleton" w:date="2023-11-01T08:22:00Z"/>
          <w:color w:val="C00000"/>
        </w:rPr>
      </w:pPr>
      <w:ins w:id="297" w:author="Joe Appleton" w:date="2023-11-01T08:22:00Z">
        <w:r>
          <w:rPr>
            <w:color w:val="C00000"/>
          </w:rPr>
          <w:t xml:space="preserve">ensure your project is based on the </w:t>
        </w:r>
        <w:proofErr w:type="spellStart"/>
        <w:r>
          <w:rPr>
            <w:color w:val="C00000"/>
          </w:rPr>
          <w:t>stuture</w:t>
        </w:r>
        <w:proofErr w:type="spellEnd"/>
        <w:r>
          <w:rPr>
            <w:color w:val="C00000"/>
          </w:rPr>
          <w:t xml:space="preserve"> specified</w:t>
        </w:r>
        <w:r>
          <w:rPr>
            <w:color w:val="C00000"/>
          </w:rPr>
          <w:t xml:space="preserve"> above.</w:t>
        </w:r>
      </w:ins>
    </w:p>
    <w:p w14:paraId="2ED3BABD" w14:textId="7D9391FD" w:rsidR="001623BB" w:rsidRPr="001623BB" w:rsidRDefault="001623BB" w:rsidP="001623BB">
      <w:pPr>
        <w:pStyle w:val="ListParagraph"/>
        <w:numPr>
          <w:ilvl w:val="0"/>
          <w:numId w:val="14"/>
        </w:numPr>
        <w:spacing w:after="3" w:line="364" w:lineRule="auto"/>
        <w:ind w:right="344"/>
        <w:jc w:val="both"/>
        <w:rPr>
          <w:ins w:id="298" w:author="Joe Appleton" w:date="2023-11-01T08:24:00Z"/>
          <w:color w:val="C00000"/>
          <w:rPrChange w:id="299" w:author="Joe Appleton" w:date="2023-11-01T08:24:00Z">
            <w:rPr>
              <w:ins w:id="300" w:author="Joe Appleton" w:date="2023-11-01T08:24:00Z"/>
            </w:rPr>
          </w:rPrChange>
        </w:rPr>
      </w:pPr>
      <w:ins w:id="301" w:author="Joe Appleton" w:date="2023-11-01T08:23:00Z">
        <w:r>
          <w:rPr>
            <w:color w:val="C00000"/>
          </w:rPr>
          <w:t xml:space="preserve">ensure you have a </w:t>
        </w:r>
        <w:proofErr w:type="spellStart"/>
        <w:r>
          <w:rPr>
            <w:color w:val="C00000"/>
          </w:rPr>
          <w:t>package.json</w:t>
        </w:r>
        <w:proofErr w:type="spellEnd"/>
        <w:r>
          <w:rPr>
            <w:color w:val="C00000"/>
          </w:rPr>
          <w:t xml:space="preserve"> file (generated using </w:t>
        </w:r>
      </w:ins>
      <w:ins w:id="302" w:author="Joe Appleton" w:date="2023-11-01T08:24:00Z">
        <w:r>
          <w:rPr>
            <w:color w:val="C00000"/>
          </w:rPr>
          <w:t>“</w:t>
        </w:r>
      </w:ins>
      <w:proofErr w:type="spellStart"/>
      <w:ins w:id="303" w:author="Joe Appleton" w:date="2023-11-01T08:23:00Z">
        <w:r>
          <w:rPr>
            <w:color w:val="C00000"/>
          </w:rPr>
          <w:t>npm</w:t>
        </w:r>
        <w:proofErr w:type="spellEnd"/>
        <w:r>
          <w:rPr>
            <w:color w:val="C00000"/>
          </w:rPr>
          <w:t xml:space="preserve"> </w:t>
        </w:r>
        <w:proofErr w:type="spellStart"/>
        <w:r>
          <w:rPr>
            <w:color w:val="C00000"/>
          </w:rPr>
          <w:t>init</w:t>
        </w:r>
      </w:ins>
      <w:proofErr w:type="spellEnd"/>
      <w:ins w:id="304" w:author="Joe Appleton" w:date="2023-11-01T08:24:00Z">
        <w:r>
          <w:rPr>
            <w:color w:val="C00000"/>
          </w:rPr>
          <w:t>”</w:t>
        </w:r>
      </w:ins>
      <w:ins w:id="305" w:author="Joe Appleton" w:date="2023-11-01T08:23:00Z">
        <w:r>
          <w:rPr>
            <w:color w:val="C00000"/>
          </w:rPr>
          <w:t xml:space="preserve">) in the root of your project. </w:t>
        </w:r>
      </w:ins>
      <w:ins w:id="306" w:author="Joe Appleton" w:date="2023-11-01T08:24:00Z">
        <w:r>
          <w:t xml:space="preserve">The </w:t>
        </w:r>
        <w:proofErr w:type="spellStart"/>
        <w:r>
          <w:t>package.json</w:t>
        </w:r>
        <w:proofErr w:type="spellEnd"/>
        <w:r>
          <w:t xml:space="preserve"> file must include the script "start" that will run your program (e.g., "start": "</w:t>
        </w:r>
        <w:proofErr w:type="spellStart"/>
        <w:r>
          <w:t>nodemon</w:t>
        </w:r>
        <w:proofErr w:type="spellEnd"/>
        <w:r>
          <w:t xml:space="preserve"> index.js").</w:t>
        </w:r>
      </w:ins>
    </w:p>
    <w:p w14:paraId="679EDA56" w14:textId="36AE2958" w:rsidR="001623BB" w:rsidRPr="001623BB" w:rsidRDefault="001623BB" w:rsidP="001623BB">
      <w:pPr>
        <w:pStyle w:val="ListParagraph"/>
        <w:numPr>
          <w:ilvl w:val="0"/>
          <w:numId w:val="14"/>
        </w:numPr>
        <w:spacing w:after="3" w:line="364" w:lineRule="auto"/>
        <w:ind w:right="344"/>
        <w:jc w:val="both"/>
        <w:rPr>
          <w:ins w:id="307" w:author="Joe Appleton" w:date="2023-11-01T08:24:00Z"/>
          <w:color w:val="C00000"/>
          <w:rPrChange w:id="308" w:author="Joe Appleton" w:date="2023-11-01T08:24:00Z">
            <w:rPr>
              <w:ins w:id="309" w:author="Joe Appleton" w:date="2023-11-01T08:24:00Z"/>
            </w:rPr>
          </w:rPrChange>
        </w:rPr>
      </w:pPr>
      <w:ins w:id="310" w:author="Joe Appleton" w:date="2023-11-01T08:25:00Z">
        <w:r>
          <w:t xml:space="preserve">since your </w:t>
        </w:r>
        <w:proofErr w:type="spellStart"/>
        <w:r>
          <w:t>dependancies</w:t>
        </w:r>
        <w:proofErr w:type="spellEnd"/>
        <w:r>
          <w:t xml:space="preserve"> are in the </w:t>
        </w:r>
        <w:proofErr w:type="spellStart"/>
        <w:proofErr w:type="gramStart"/>
        <w:r>
          <w:t>package.json</w:t>
        </w:r>
        <w:proofErr w:type="spellEnd"/>
        <w:proofErr w:type="gramEnd"/>
        <w:r>
          <w:t xml:space="preserve"> folder, please delete your </w:t>
        </w:r>
        <w:proofErr w:type="spellStart"/>
        <w:r>
          <w:t>node_modules</w:t>
        </w:r>
        <w:proofErr w:type="spellEnd"/>
        <w:r>
          <w:t xml:space="preserve"> folder before submitting.</w:t>
        </w:r>
      </w:ins>
    </w:p>
    <w:p w14:paraId="348534E0" w14:textId="7166E7E3" w:rsidR="001623BB" w:rsidRPr="001623BB" w:rsidRDefault="00300CB6" w:rsidP="001623BB">
      <w:pPr>
        <w:pStyle w:val="ListParagraph"/>
        <w:numPr>
          <w:ilvl w:val="0"/>
          <w:numId w:val="14"/>
        </w:numPr>
        <w:spacing w:after="3" w:line="364" w:lineRule="auto"/>
        <w:ind w:right="344"/>
        <w:jc w:val="both"/>
        <w:rPr>
          <w:ins w:id="311" w:author="Joe Appleton" w:date="2023-11-01T08:24:00Z"/>
          <w:color w:val="C00000"/>
          <w:rPrChange w:id="312" w:author="Joe Appleton" w:date="2023-11-01T08:24:00Z">
            <w:rPr>
              <w:ins w:id="313" w:author="Joe Appleton" w:date="2023-11-01T08:24:00Z"/>
            </w:rPr>
          </w:rPrChange>
        </w:rPr>
      </w:pPr>
      <w:ins w:id="314" w:author="Joe Appleton" w:date="2023-11-02T07:36:00Z">
        <w:r>
          <w:t>b</w:t>
        </w:r>
      </w:ins>
      <w:ins w:id="315" w:author="Joe Appleton" w:date="2023-11-01T08:24:00Z">
        <w:r w:rsidR="001623BB">
          <w:t>efore running your program, we will run the "</w:t>
        </w:r>
        <w:proofErr w:type="spellStart"/>
        <w:r w:rsidR="001623BB">
          <w:t>db_setup.sql</w:t>
        </w:r>
        <w:proofErr w:type="spellEnd"/>
        <w:r w:rsidR="001623BB">
          <w:t>" file; you should ensure this file is up to date. </w:t>
        </w:r>
      </w:ins>
    </w:p>
    <w:p w14:paraId="13AEC918" w14:textId="77777777" w:rsidR="001623BB" w:rsidRPr="001623BB" w:rsidRDefault="001623BB" w:rsidP="001623BB">
      <w:pPr>
        <w:pStyle w:val="ListParagraph"/>
        <w:spacing w:after="3" w:line="364" w:lineRule="auto"/>
        <w:ind w:left="1845" w:right="344"/>
        <w:jc w:val="both"/>
        <w:rPr>
          <w:ins w:id="316" w:author="Joe Appleton" w:date="2023-11-01T08:24:00Z"/>
          <w:color w:val="C00000"/>
        </w:rPr>
        <w:pPrChange w:id="317" w:author="Joe Appleton" w:date="2023-11-01T08:24:00Z">
          <w:pPr>
            <w:pStyle w:val="ListParagraph"/>
            <w:numPr>
              <w:numId w:val="14"/>
            </w:numPr>
            <w:spacing w:after="3" w:line="364" w:lineRule="auto"/>
            <w:ind w:left="1845" w:right="344" w:hanging="360"/>
            <w:jc w:val="both"/>
          </w:pPr>
        </w:pPrChange>
      </w:pPr>
    </w:p>
    <w:p w14:paraId="76F2ED3D" w14:textId="77777777" w:rsidR="001623BB" w:rsidRPr="001623BB" w:rsidRDefault="001623BB" w:rsidP="001623BB">
      <w:pPr>
        <w:pStyle w:val="ListParagraph"/>
        <w:spacing w:after="3" w:line="364" w:lineRule="auto"/>
        <w:ind w:left="1845" w:right="344"/>
        <w:jc w:val="both"/>
        <w:rPr>
          <w:ins w:id="318" w:author="Joe Appleton" w:date="2023-11-01T08:21:00Z"/>
          <w:color w:val="C00000"/>
          <w:rPrChange w:id="319" w:author="Joe Appleton" w:date="2023-11-01T08:22:00Z">
            <w:rPr>
              <w:ins w:id="320" w:author="Joe Appleton" w:date="2023-11-01T08:21:00Z"/>
            </w:rPr>
          </w:rPrChange>
        </w:rPr>
        <w:pPrChange w:id="321" w:author="Joe Appleton" w:date="2023-11-01T08:24:00Z">
          <w:pPr>
            <w:spacing w:after="3" w:line="364" w:lineRule="auto"/>
            <w:ind w:left="-5" w:right="344" w:hanging="10"/>
            <w:jc w:val="both"/>
          </w:pPr>
        </w:pPrChange>
      </w:pPr>
    </w:p>
    <w:p w14:paraId="24CE0822" w14:textId="77777777" w:rsidR="001623BB" w:rsidRDefault="001623BB">
      <w:pPr>
        <w:spacing w:after="3" w:line="364" w:lineRule="auto"/>
        <w:ind w:left="-5" w:right="344" w:hanging="10"/>
        <w:jc w:val="both"/>
        <w:rPr>
          <w:ins w:id="322" w:author="Joe Appleton" w:date="2023-11-01T08:23:00Z"/>
          <w:color w:val="C00000"/>
        </w:rPr>
      </w:pPr>
    </w:p>
    <w:p w14:paraId="11917323" w14:textId="130B953F" w:rsidR="003E7963" w:rsidDel="001623BB" w:rsidRDefault="00000000" w:rsidP="001623BB">
      <w:pPr>
        <w:spacing w:after="3" w:line="364" w:lineRule="auto"/>
        <w:ind w:left="-5" w:right="344" w:hanging="10"/>
        <w:jc w:val="both"/>
        <w:rPr>
          <w:del w:id="323" w:author="Joe Appleton" w:date="2023-11-01T08:24:00Z"/>
        </w:rPr>
        <w:pPrChange w:id="324" w:author="Joe Appleton" w:date="2023-11-01T08:24:00Z">
          <w:pPr>
            <w:spacing w:after="3" w:line="364" w:lineRule="auto"/>
            <w:ind w:left="-5" w:right="344" w:hanging="10"/>
            <w:jc w:val="both"/>
          </w:pPr>
        </w:pPrChange>
      </w:pPr>
      <w:del w:id="325" w:author="Joe Appleton" w:date="2023-11-01T08:21:00Z">
        <w:r w:rsidDel="001623BB">
          <w:rPr>
            <w:color w:val="C00000"/>
          </w:rPr>
          <w:delText xml:space="preserve"> </w:delText>
        </w:r>
        <w:r w:rsidDel="001623BB">
          <w:delText xml:space="preserve">with one file called </w:delText>
        </w:r>
        <w:r w:rsidDel="001623BB">
          <w:rPr>
            <w:color w:val="C00000"/>
          </w:rPr>
          <w:delText xml:space="preserve">index.php </w:delText>
        </w:r>
        <w:r w:rsidDel="001623BB">
          <w:delText>that will be the first to execute</w:delText>
        </w:r>
      </w:del>
      <w:del w:id="326" w:author="Joe Appleton" w:date="2023-11-01T08:24:00Z">
        <w:r w:rsidDel="001623BB">
          <w:delText xml:space="preserve">. A file called </w:delText>
        </w:r>
        <w:r w:rsidDel="001623BB">
          <w:rPr>
            <w:color w:val="C00000"/>
          </w:rPr>
          <w:delText xml:space="preserve">db_connect.php </w:delText>
        </w:r>
        <w:r w:rsidDel="001623BB">
          <w:delText xml:space="preserve">will be given to you. This file contains the database and web server credentials you will need to specify as well as the code for connecting to the database. You will need to fill in the necessary fields and include it in your relevant PHP file. </w:delText>
        </w:r>
      </w:del>
    </w:p>
    <w:p w14:paraId="13FACF73" w14:textId="4A9F4A55" w:rsidR="003E7963" w:rsidRDefault="00000000">
      <w:pPr>
        <w:spacing w:after="110"/>
      </w:pPr>
      <w:del w:id="327" w:author="Joe Appleton" w:date="2023-11-01T08:24:00Z">
        <w:r w:rsidDel="001623BB">
          <w:delText xml:space="preserve"> </w:delText>
        </w:r>
      </w:del>
    </w:p>
    <w:p w14:paraId="17F51811" w14:textId="77777777" w:rsidR="003E7963" w:rsidRDefault="00000000">
      <w:pPr>
        <w:spacing w:after="198"/>
      </w:pPr>
      <w:r>
        <w:rPr>
          <w:color w:val="262626"/>
        </w:rPr>
        <w:t xml:space="preserve"> </w:t>
      </w:r>
    </w:p>
    <w:p w14:paraId="30A8FAE0" w14:textId="5F11E666" w:rsidR="003E7963" w:rsidDel="00300CB6" w:rsidRDefault="00000000">
      <w:pPr>
        <w:spacing w:after="92"/>
        <w:ind w:left="-5" w:hanging="10"/>
        <w:rPr>
          <w:del w:id="328" w:author="Joe Appleton" w:date="2023-11-02T07:41:00Z"/>
        </w:rPr>
      </w:pPr>
      <w:del w:id="329" w:author="Joe Appleton" w:date="2023-11-02T07:41:00Z">
        <w:r w:rsidDel="00300CB6">
          <w:rPr>
            <w:color w:val="2F5496"/>
            <w:sz w:val="28"/>
          </w:rPr>
          <w:delText xml:space="preserve">Task 5: </w:delText>
        </w:r>
        <w:r w:rsidDel="00300CB6">
          <w:rPr>
            <w:color w:val="2F5496"/>
            <w:sz w:val="24"/>
            <w:u w:val="single" w:color="2F5496"/>
          </w:rPr>
          <w:delText>Develop a Frontend using HTML, CSS, JavaScript</w:delText>
        </w:r>
        <w:r w:rsidDel="00300CB6">
          <w:rPr>
            <w:color w:val="2F5496"/>
            <w:sz w:val="24"/>
          </w:rPr>
          <w:delText xml:space="preserve"> </w:delText>
        </w:r>
      </w:del>
    </w:p>
    <w:p w14:paraId="5DAD2DC7" w14:textId="1A852DE1" w:rsidR="003E7963" w:rsidDel="00300CB6" w:rsidRDefault="00000000">
      <w:pPr>
        <w:spacing w:after="112"/>
        <w:rPr>
          <w:del w:id="330" w:author="Joe Appleton" w:date="2023-11-02T07:41:00Z"/>
        </w:rPr>
      </w:pPr>
      <w:del w:id="331" w:author="Joe Appleton" w:date="2023-11-02T07:41:00Z">
        <w:r w:rsidDel="00300CB6">
          <w:rPr>
            <w:color w:val="262626"/>
          </w:rPr>
          <w:delText xml:space="preserve"> </w:delText>
        </w:r>
      </w:del>
    </w:p>
    <w:p w14:paraId="57C2134B" w14:textId="3FA17831" w:rsidR="003E7963" w:rsidDel="00300CB6" w:rsidRDefault="00000000">
      <w:pPr>
        <w:spacing w:after="3" w:line="359" w:lineRule="auto"/>
        <w:ind w:left="-5" w:right="2" w:hanging="10"/>
        <w:rPr>
          <w:del w:id="332" w:author="Joe Appleton" w:date="2023-11-02T07:41:00Z"/>
        </w:rPr>
      </w:pPr>
      <w:del w:id="333" w:author="Joe Appleton" w:date="2023-11-02T07:41:00Z">
        <w:r w:rsidDel="00300CB6">
          <w:rPr>
            <w:color w:val="262626"/>
          </w:rPr>
          <w:delText xml:space="preserve">In this final technical task, you will use HTML, CSS and JavaScript to provide a front-end to your database system. You will choose whatever functionality you want your website to have. You will be required to provide some input from the user that will be used by the PHP script to query the database and return some results thus creating a dynamic website. If you do not provide any validation of input at the front-end then attempt to provide it in the PHP script. </w:delText>
        </w:r>
      </w:del>
    </w:p>
    <w:p w14:paraId="4B6B0295" w14:textId="21F88315" w:rsidR="003E7963" w:rsidDel="00300CB6" w:rsidRDefault="00000000">
      <w:pPr>
        <w:spacing w:after="112"/>
        <w:rPr>
          <w:del w:id="334" w:author="Joe Appleton" w:date="2023-11-02T07:41:00Z"/>
        </w:rPr>
      </w:pPr>
      <w:del w:id="335" w:author="Joe Appleton" w:date="2023-11-02T07:41:00Z">
        <w:r w:rsidDel="00300CB6">
          <w:rPr>
            <w:color w:val="262626"/>
          </w:rPr>
          <w:delText xml:space="preserve"> </w:delText>
        </w:r>
      </w:del>
    </w:p>
    <w:p w14:paraId="634EDBE7" w14:textId="2F6524E0" w:rsidR="003E7963" w:rsidDel="00300CB6" w:rsidRDefault="00000000">
      <w:pPr>
        <w:spacing w:after="112"/>
        <w:rPr>
          <w:del w:id="336" w:author="Joe Appleton" w:date="2023-11-02T07:41:00Z"/>
        </w:rPr>
      </w:pPr>
      <w:del w:id="337" w:author="Joe Appleton" w:date="2023-11-02T07:41:00Z">
        <w:r w:rsidDel="00300CB6">
          <w:rPr>
            <w:color w:val="262626"/>
          </w:rPr>
          <w:delText xml:space="preserve"> </w:delText>
        </w:r>
      </w:del>
    </w:p>
    <w:p w14:paraId="63571B96" w14:textId="188CE3CD" w:rsidR="003E7963" w:rsidDel="00300CB6" w:rsidRDefault="00000000">
      <w:pPr>
        <w:spacing w:after="112"/>
        <w:rPr>
          <w:del w:id="338" w:author="Joe Appleton" w:date="2023-11-02T07:41:00Z"/>
        </w:rPr>
      </w:pPr>
      <w:del w:id="339" w:author="Joe Appleton" w:date="2023-11-02T07:41:00Z">
        <w:r w:rsidDel="00300CB6">
          <w:rPr>
            <w:color w:val="262626"/>
          </w:rPr>
          <w:delText xml:space="preserve"> </w:delText>
        </w:r>
      </w:del>
    </w:p>
    <w:p w14:paraId="1FCA2E33" w14:textId="11F4A2A0" w:rsidR="003E7963" w:rsidDel="00300CB6" w:rsidRDefault="00000000">
      <w:pPr>
        <w:spacing w:after="110"/>
        <w:rPr>
          <w:del w:id="340" w:author="Joe Appleton" w:date="2023-11-02T07:41:00Z"/>
        </w:rPr>
      </w:pPr>
      <w:del w:id="341" w:author="Joe Appleton" w:date="2023-11-02T07:41:00Z">
        <w:r w:rsidDel="00300CB6">
          <w:rPr>
            <w:color w:val="262626"/>
          </w:rPr>
          <w:delText xml:space="preserve"> </w:delText>
        </w:r>
      </w:del>
    </w:p>
    <w:p w14:paraId="2A5B12CD" w14:textId="7EC8CE79" w:rsidR="003E7963" w:rsidDel="00300CB6" w:rsidRDefault="00000000">
      <w:pPr>
        <w:spacing w:after="112"/>
        <w:rPr>
          <w:del w:id="342" w:author="Joe Appleton" w:date="2023-11-02T07:41:00Z"/>
        </w:rPr>
      </w:pPr>
      <w:del w:id="343" w:author="Joe Appleton" w:date="2023-11-02T07:41:00Z">
        <w:r w:rsidDel="00300CB6">
          <w:rPr>
            <w:color w:val="262626"/>
          </w:rPr>
          <w:delText xml:space="preserve"> </w:delText>
        </w:r>
      </w:del>
    </w:p>
    <w:p w14:paraId="02ED05C3" w14:textId="100BE737" w:rsidR="003E7963" w:rsidDel="00300CB6" w:rsidRDefault="00000000">
      <w:pPr>
        <w:spacing w:after="0"/>
        <w:rPr>
          <w:del w:id="344" w:author="Joe Appleton" w:date="2023-11-02T07:41:00Z"/>
        </w:rPr>
      </w:pPr>
      <w:del w:id="345" w:author="Joe Appleton" w:date="2023-11-02T07:41:00Z">
        <w:r w:rsidDel="00300CB6">
          <w:rPr>
            <w:color w:val="262626"/>
          </w:rPr>
          <w:delText xml:space="preserve"> </w:delText>
        </w:r>
      </w:del>
    </w:p>
    <w:tbl>
      <w:tblPr>
        <w:tblStyle w:val="TableGrid"/>
        <w:tblW w:w="9016" w:type="dxa"/>
        <w:tblInd w:w="6" w:type="dxa"/>
        <w:tblCellMar>
          <w:top w:w="47" w:type="dxa"/>
          <w:left w:w="107" w:type="dxa"/>
          <w:bottom w:w="0" w:type="dxa"/>
          <w:right w:w="58" w:type="dxa"/>
        </w:tblCellMar>
        <w:tblLook w:val="04A0" w:firstRow="1" w:lastRow="0" w:firstColumn="1" w:lastColumn="0" w:noHBand="0" w:noVBand="1"/>
      </w:tblPr>
      <w:tblGrid>
        <w:gridCol w:w="846"/>
        <w:gridCol w:w="6520"/>
        <w:gridCol w:w="1650"/>
      </w:tblGrid>
      <w:tr w:rsidR="003E7963" w:rsidDel="00300CB6" w14:paraId="54A1DA3D" w14:textId="46414DB3">
        <w:trPr>
          <w:trHeight w:val="414"/>
          <w:del w:id="346" w:author="Joe Appleton" w:date="2023-11-02T07:41:00Z"/>
        </w:trPr>
        <w:tc>
          <w:tcPr>
            <w:tcW w:w="846" w:type="dxa"/>
            <w:tcBorders>
              <w:top w:val="single" w:sz="4" w:space="0" w:color="000000"/>
              <w:left w:val="single" w:sz="4" w:space="0" w:color="000000"/>
              <w:bottom w:val="single" w:sz="4" w:space="0" w:color="000000"/>
              <w:right w:val="single" w:sz="4" w:space="0" w:color="000000"/>
            </w:tcBorders>
          </w:tcPr>
          <w:p w14:paraId="5A02C1A9" w14:textId="4CBBDFA3" w:rsidR="003E7963" w:rsidDel="00300CB6" w:rsidRDefault="00000000">
            <w:pPr>
              <w:spacing w:after="0"/>
              <w:rPr>
                <w:del w:id="347" w:author="Joe Appleton" w:date="2023-11-02T07:41:00Z"/>
              </w:rPr>
            </w:pPr>
            <w:del w:id="348" w:author="Joe Appleton" w:date="2023-11-02T07:41:00Z">
              <w:r w:rsidDel="00300CB6">
                <w:rPr>
                  <w:color w:val="262626"/>
                </w:rPr>
                <w:delText xml:space="preserve">Task 5 </w:delText>
              </w:r>
            </w:del>
          </w:p>
        </w:tc>
        <w:tc>
          <w:tcPr>
            <w:tcW w:w="6520" w:type="dxa"/>
            <w:tcBorders>
              <w:top w:val="single" w:sz="4" w:space="0" w:color="000000"/>
              <w:left w:val="single" w:sz="4" w:space="0" w:color="000000"/>
              <w:bottom w:val="single" w:sz="4" w:space="0" w:color="000000"/>
              <w:right w:val="single" w:sz="4" w:space="0" w:color="000000"/>
            </w:tcBorders>
          </w:tcPr>
          <w:p w14:paraId="36CC569A" w14:textId="54264E4F" w:rsidR="003E7963" w:rsidDel="00300CB6" w:rsidRDefault="00000000">
            <w:pPr>
              <w:spacing w:after="0"/>
              <w:ind w:left="1"/>
              <w:rPr>
                <w:del w:id="349" w:author="Joe Appleton" w:date="2023-11-02T07:41:00Z"/>
              </w:rPr>
            </w:pPr>
            <w:del w:id="350" w:author="Joe Appleton" w:date="2023-11-02T07:41:00Z">
              <w:r w:rsidDel="00300CB6">
                <w:rPr>
                  <w:color w:val="262626"/>
                </w:rPr>
                <w:delText xml:space="preserve">Description of tasks </w:delText>
              </w:r>
            </w:del>
          </w:p>
        </w:tc>
        <w:tc>
          <w:tcPr>
            <w:tcW w:w="1650" w:type="dxa"/>
            <w:tcBorders>
              <w:top w:val="single" w:sz="4" w:space="0" w:color="000000"/>
              <w:left w:val="single" w:sz="4" w:space="0" w:color="000000"/>
              <w:bottom w:val="single" w:sz="4" w:space="0" w:color="000000"/>
              <w:right w:val="single" w:sz="4" w:space="0" w:color="000000"/>
            </w:tcBorders>
          </w:tcPr>
          <w:p w14:paraId="58231322" w14:textId="2A7ADB71" w:rsidR="003E7963" w:rsidDel="00300CB6" w:rsidRDefault="00000000">
            <w:pPr>
              <w:spacing w:after="0"/>
              <w:ind w:left="1"/>
              <w:rPr>
                <w:del w:id="351" w:author="Joe Appleton" w:date="2023-11-02T07:41:00Z"/>
              </w:rPr>
            </w:pPr>
            <w:del w:id="352" w:author="Joe Appleton" w:date="2023-11-02T07:41:00Z">
              <w:r w:rsidDel="00300CB6">
                <w:rPr>
                  <w:color w:val="262626"/>
                </w:rPr>
                <w:delText xml:space="preserve">Mark </w:delText>
              </w:r>
            </w:del>
          </w:p>
        </w:tc>
      </w:tr>
      <w:tr w:rsidR="003E7963" w:rsidDel="00300CB6" w14:paraId="0A451DDF" w14:textId="0F0A37CF">
        <w:trPr>
          <w:trHeight w:val="410"/>
          <w:del w:id="353" w:author="Joe Appleton" w:date="2023-11-02T07:41:00Z"/>
        </w:trPr>
        <w:tc>
          <w:tcPr>
            <w:tcW w:w="846" w:type="dxa"/>
            <w:tcBorders>
              <w:top w:val="single" w:sz="4" w:space="0" w:color="000000"/>
              <w:left w:val="single" w:sz="4" w:space="0" w:color="000000"/>
              <w:bottom w:val="single" w:sz="4" w:space="0" w:color="000000"/>
              <w:right w:val="nil"/>
            </w:tcBorders>
            <w:shd w:val="clear" w:color="auto" w:fill="D9E2F3"/>
          </w:tcPr>
          <w:p w14:paraId="603E3CA9" w14:textId="524EA916" w:rsidR="003E7963" w:rsidDel="00300CB6" w:rsidRDefault="003E7963">
            <w:pPr>
              <w:rPr>
                <w:del w:id="354" w:author="Joe Appleton" w:date="2023-11-02T07:41:00Z"/>
              </w:rPr>
            </w:pPr>
          </w:p>
        </w:tc>
        <w:tc>
          <w:tcPr>
            <w:tcW w:w="6520" w:type="dxa"/>
            <w:tcBorders>
              <w:top w:val="single" w:sz="4" w:space="0" w:color="000000"/>
              <w:left w:val="nil"/>
              <w:bottom w:val="single" w:sz="4" w:space="0" w:color="000000"/>
              <w:right w:val="nil"/>
            </w:tcBorders>
            <w:shd w:val="clear" w:color="auto" w:fill="D9E2F3"/>
          </w:tcPr>
          <w:p w14:paraId="4EAA0BD1" w14:textId="227F777B" w:rsidR="003E7963" w:rsidDel="00300CB6" w:rsidRDefault="00000000">
            <w:pPr>
              <w:spacing w:after="0"/>
              <w:ind w:left="2027"/>
              <w:rPr>
                <w:del w:id="355" w:author="Joe Appleton" w:date="2023-11-02T07:41:00Z"/>
              </w:rPr>
            </w:pPr>
            <w:del w:id="356" w:author="Joe Appleton" w:date="2023-11-02T07:41:00Z">
              <w:r w:rsidDel="00300CB6">
                <w:rPr>
                  <w:color w:val="262626"/>
                </w:rPr>
                <w:delText xml:space="preserve">BASIC REQUIREMENTS – 15 Marks </w:delText>
              </w:r>
            </w:del>
          </w:p>
        </w:tc>
        <w:tc>
          <w:tcPr>
            <w:tcW w:w="1650" w:type="dxa"/>
            <w:tcBorders>
              <w:top w:val="single" w:sz="4" w:space="0" w:color="000000"/>
              <w:left w:val="nil"/>
              <w:bottom w:val="single" w:sz="4" w:space="0" w:color="000000"/>
              <w:right w:val="single" w:sz="4" w:space="0" w:color="000000"/>
            </w:tcBorders>
            <w:shd w:val="clear" w:color="auto" w:fill="D9E2F3"/>
          </w:tcPr>
          <w:p w14:paraId="6C942465" w14:textId="0F1761A9" w:rsidR="003E7963" w:rsidDel="00300CB6" w:rsidRDefault="003E7963">
            <w:pPr>
              <w:rPr>
                <w:del w:id="357" w:author="Joe Appleton" w:date="2023-11-02T07:41:00Z"/>
              </w:rPr>
            </w:pPr>
          </w:p>
        </w:tc>
      </w:tr>
      <w:tr w:rsidR="003E7963" w:rsidDel="00300CB6" w14:paraId="5A0DADC6" w14:textId="05D28EB3">
        <w:trPr>
          <w:trHeight w:val="2428"/>
          <w:del w:id="358" w:author="Joe Appleton" w:date="2023-11-02T07:41:00Z"/>
        </w:trPr>
        <w:tc>
          <w:tcPr>
            <w:tcW w:w="846" w:type="dxa"/>
            <w:tcBorders>
              <w:top w:val="single" w:sz="4" w:space="0" w:color="000000"/>
              <w:left w:val="single" w:sz="4" w:space="0" w:color="000000"/>
              <w:bottom w:val="single" w:sz="4" w:space="0" w:color="000000"/>
              <w:right w:val="single" w:sz="4" w:space="0" w:color="000000"/>
            </w:tcBorders>
          </w:tcPr>
          <w:p w14:paraId="1897AC23" w14:textId="5D17E191" w:rsidR="003E7963" w:rsidDel="00300CB6" w:rsidRDefault="00000000">
            <w:pPr>
              <w:spacing w:after="0"/>
              <w:rPr>
                <w:del w:id="359" w:author="Joe Appleton" w:date="2023-11-02T07:41:00Z"/>
              </w:rPr>
            </w:pPr>
            <w:del w:id="360" w:author="Joe Appleton" w:date="2023-11-02T07:41:00Z">
              <w:r w:rsidDel="00300CB6">
                <w:rPr>
                  <w:color w:val="262626"/>
                </w:rPr>
                <w:delText xml:space="preserve">5.1 </w:delText>
              </w:r>
            </w:del>
          </w:p>
        </w:tc>
        <w:tc>
          <w:tcPr>
            <w:tcW w:w="6520" w:type="dxa"/>
            <w:tcBorders>
              <w:top w:val="single" w:sz="4" w:space="0" w:color="000000"/>
              <w:left w:val="single" w:sz="4" w:space="0" w:color="000000"/>
              <w:bottom w:val="single" w:sz="4" w:space="0" w:color="000000"/>
              <w:right w:val="single" w:sz="4" w:space="0" w:color="000000"/>
            </w:tcBorders>
          </w:tcPr>
          <w:p w14:paraId="0DB37011" w14:textId="0BF67A85" w:rsidR="003E7963" w:rsidDel="00300CB6" w:rsidRDefault="00000000">
            <w:pPr>
              <w:spacing w:after="146"/>
              <w:ind w:left="1"/>
              <w:rPr>
                <w:del w:id="361" w:author="Joe Appleton" w:date="2023-11-02T07:41:00Z"/>
              </w:rPr>
            </w:pPr>
            <w:del w:id="362" w:author="Joe Appleton" w:date="2023-11-02T07:41:00Z">
              <w:r w:rsidDel="00300CB6">
                <w:rPr>
                  <w:color w:val="262626"/>
                </w:rPr>
                <w:delText xml:space="preserve">Well-structured HTML to design your website: </w:delText>
              </w:r>
            </w:del>
          </w:p>
          <w:p w14:paraId="37DEFC3E" w14:textId="325DCF15" w:rsidR="003E7963" w:rsidDel="00300CB6" w:rsidRDefault="00000000">
            <w:pPr>
              <w:numPr>
                <w:ilvl w:val="0"/>
                <w:numId w:val="9"/>
              </w:numPr>
              <w:spacing w:after="112"/>
              <w:ind w:hanging="360"/>
              <w:rPr>
                <w:del w:id="363" w:author="Joe Appleton" w:date="2023-11-02T07:41:00Z"/>
              </w:rPr>
            </w:pPr>
            <w:del w:id="364" w:author="Joe Appleton" w:date="2023-11-02T07:41:00Z">
              <w:r w:rsidDel="00300CB6">
                <w:rPr>
                  <w:color w:val="262626"/>
                </w:rPr>
                <w:delText xml:space="preserve">Correct use of basic HTML elements (e.g., Body, Head, </w:delText>
              </w:r>
            </w:del>
          </w:p>
          <w:p w14:paraId="007F959E" w14:textId="0A074806" w:rsidR="003E7963" w:rsidDel="00300CB6" w:rsidRDefault="00000000">
            <w:pPr>
              <w:spacing w:after="145"/>
              <w:ind w:left="714"/>
              <w:rPr>
                <w:del w:id="365" w:author="Joe Appleton" w:date="2023-11-02T07:41:00Z"/>
              </w:rPr>
            </w:pPr>
            <w:del w:id="366" w:author="Joe Appleton" w:date="2023-11-02T07:41:00Z">
              <w:r w:rsidDel="00300CB6">
                <w:rPr>
                  <w:color w:val="262626"/>
                </w:rPr>
                <w:delText xml:space="preserve">Headings, Titles, Paragraphs, Attributes, Tags, etc)  </w:delText>
              </w:r>
            </w:del>
          </w:p>
          <w:p w14:paraId="399B7FA1" w14:textId="6E77DB80" w:rsidR="003E7963" w:rsidDel="00300CB6" w:rsidRDefault="00000000">
            <w:pPr>
              <w:numPr>
                <w:ilvl w:val="0"/>
                <w:numId w:val="9"/>
              </w:numPr>
              <w:spacing w:after="144"/>
              <w:ind w:hanging="360"/>
              <w:rPr>
                <w:del w:id="367" w:author="Joe Appleton" w:date="2023-11-02T07:41:00Z"/>
              </w:rPr>
            </w:pPr>
            <w:del w:id="368" w:author="Joe Appleton" w:date="2023-11-02T07:41:00Z">
              <w:r w:rsidDel="00300CB6">
                <w:rPr>
                  <w:color w:val="262626"/>
                </w:rPr>
                <w:delText xml:space="preserve">A link used in the HTML </w:delText>
              </w:r>
            </w:del>
          </w:p>
          <w:p w14:paraId="1D7C03EE" w14:textId="5A47582F" w:rsidR="003E7963" w:rsidDel="00300CB6" w:rsidRDefault="00000000">
            <w:pPr>
              <w:numPr>
                <w:ilvl w:val="0"/>
                <w:numId w:val="9"/>
              </w:numPr>
              <w:spacing w:after="0"/>
              <w:ind w:hanging="360"/>
              <w:rPr>
                <w:del w:id="369" w:author="Joe Appleton" w:date="2023-11-02T07:41:00Z"/>
              </w:rPr>
            </w:pPr>
            <w:del w:id="370" w:author="Joe Appleton" w:date="2023-11-02T07:41:00Z">
              <w:r w:rsidDel="00300CB6">
                <w:rPr>
                  <w:color w:val="262626"/>
                </w:rPr>
                <w:delText>An Image used in the HTML (make sure you check the copyright of the Image for creative commons license.</w:delText>
              </w:r>
              <w:r w:rsidDel="00300CB6">
                <w:rPr>
                  <w:color w:val="C00000"/>
                </w:rPr>
                <w:delText xml:space="preserve"> Do not use an image if it is not free</w:delText>
              </w:r>
              <w:r w:rsidDel="00300CB6">
                <w:rPr>
                  <w:color w:val="262626"/>
                </w:rPr>
                <w:delText xml:space="preserve">). </w:delText>
              </w:r>
            </w:del>
          </w:p>
        </w:tc>
        <w:tc>
          <w:tcPr>
            <w:tcW w:w="1650" w:type="dxa"/>
            <w:tcBorders>
              <w:top w:val="single" w:sz="4" w:space="0" w:color="000000"/>
              <w:left w:val="single" w:sz="4" w:space="0" w:color="000000"/>
              <w:bottom w:val="single" w:sz="4" w:space="0" w:color="000000"/>
              <w:right w:val="single" w:sz="4" w:space="0" w:color="000000"/>
            </w:tcBorders>
          </w:tcPr>
          <w:p w14:paraId="39AF887E" w14:textId="1F963CA2" w:rsidR="003E7963" w:rsidDel="00300CB6" w:rsidRDefault="00000000">
            <w:pPr>
              <w:spacing w:after="112"/>
              <w:ind w:right="2"/>
              <w:jc w:val="center"/>
              <w:rPr>
                <w:del w:id="371" w:author="Joe Appleton" w:date="2023-11-02T07:41:00Z"/>
              </w:rPr>
            </w:pPr>
            <w:del w:id="372" w:author="Joe Appleton" w:date="2023-11-02T07:41:00Z">
              <w:r w:rsidDel="00300CB6">
                <w:rPr>
                  <w:color w:val="262626"/>
                </w:rPr>
                <w:delText xml:space="preserve"> </w:delText>
              </w:r>
            </w:del>
          </w:p>
          <w:p w14:paraId="1E142B1C" w14:textId="724C7A82" w:rsidR="003E7963" w:rsidDel="00300CB6" w:rsidRDefault="00000000">
            <w:pPr>
              <w:spacing w:after="112"/>
              <w:ind w:right="2"/>
              <w:jc w:val="center"/>
              <w:rPr>
                <w:del w:id="373" w:author="Joe Appleton" w:date="2023-11-02T07:41:00Z"/>
              </w:rPr>
            </w:pPr>
            <w:del w:id="374" w:author="Joe Appleton" w:date="2023-11-02T07:41:00Z">
              <w:r w:rsidDel="00300CB6">
                <w:rPr>
                  <w:color w:val="262626"/>
                </w:rPr>
                <w:delText xml:space="preserve"> </w:delText>
              </w:r>
            </w:del>
          </w:p>
          <w:p w14:paraId="06C682C7" w14:textId="0249C6B6" w:rsidR="003E7963" w:rsidDel="00300CB6" w:rsidRDefault="00000000">
            <w:pPr>
              <w:spacing w:after="112"/>
              <w:ind w:right="50"/>
              <w:jc w:val="center"/>
              <w:rPr>
                <w:del w:id="375" w:author="Joe Appleton" w:date="2023-11-02T07:41:00Z"/>
              </w:rPr>
            </w:pPr>
            <w:del w:id="376" w:author="Joe Appleton" w:date="2023-11-02T07:41:00Z">
              <w:r w:rsidDel="00300CB6">
                <w:rPr>
                  <w:color w:val="262626"/>
                </w:rPr>
                <w:delText xml:space="preserve">4 </w:delText>
              </w:r>
            </w:del>
          </w:p>
          <w:p w14:paraId="0893C937" w14:textId="65B67883" w:rsidR="003E7963" w:rsidDel="00300CB6" w:rsidRDefault="00000000">
            <w:pPr>
              <w:spacing w:after="112"/>
              <w:ind w:right="50"/>
              <w:jc w:val="center"/>
              <w:rPr>
                <w:del w:id="377" w:author="Joe Appleton" w:date="2023-11-02T07:41:00Z"/>
              </w:rPr>
            </w:pPr>
            <w:del w:id="378" w:author="Joe Appleton" w:date="2023-11-02T07:41:00Z">
              <w:r w:rsidDel="00300CB6">
                <w:rPr>
                  <w:color w:val="262626"/>
                </w:rPr>
                <w:delText xml:space="preserve">1 </w:delText>
              </w:r>
            </w:del>
          </w:p>
          <w:p w14:paraId="289AE9F2" w14:textId="63CE8BB5" w:rsidR="003E7963" w:rsidDel="00300CB6" w:rsidRDefault="00000000">
            <w:pPr>
              <w:spacing w:after="0"/>
              <w:ind w:right="50"/>
              <w:jc w:val="center"/>
              <w:rPr>
                <w:del w:id="379" w:author="Joe Appleton" w:date="2023-11-02T07:41:00Z"/>
              </w:rPr>
            </w:pPr>
            <w:del w:id="380" w:author="Joe Appleton" w:date="2023-11-02T07:41:00Z">
              <w:r w:rsidDel="00300CB6">
                <w:rPr>
                  <w:color w:val="262626"/>
                </w:rPr>
                <w:delText xml:space="preserve">1 </w:delText>
              </w:r>
            </w:del>
          </w:p>
        </w:tc>
      </w:tr>
      <w:tr w:rsidR="003E7963" w:rsidDel="00300CB6" w14:paraId="3FA065F2" w14:textId="76DA99FD">
        <w:trPr>
          <w:trHeight w:val="891"/>
          <w:del w:id="381" w:author="Joe Appleton" w:date="2023-11-02T07:41:00Z"/>
        </w:trPr>
        <w:tc>
          <w:tcPr>
            <w:tcW w:w="846" w:type="dxa"/>
            <w:tcBorders>
              <w:top w:val="single" w:sz="4" w:space="0" w:color="000000"/>
              <w:left w:val="single" w:sz="4" w:space="0" w:color="000000"/>
              <w:bottom w:val="single" w:sz="4" w:space="0" w:color="000000"/>
              <w:right w:val="single" w:sz="4" w:space="0" w:color="000000"/>
            </w:tcBorders>
          </w:tcPr>
          <w:p w14:paraId="59D05BFF" w14:textId="4FA979F6" w:rsidR="003E7963" w:rsidDel="00300CB6" w:rsidRDefault="00000000">
            <w:pPr>
              <w:spacing w:after="0"/>
              <w:rPr>
                <w:del w:id="382" w:author="Joe Appleton" w:date="2023-11-02T07:41:00Z"/>
              </w:rPr>
            </w:pPr>
            <w:del w:id="383" w:author="Joe Appleton" w:date="2023-11-02T07:41:00Z">
              <w:r w:rsidDel="00300CB6">
                <w:rPr>
                  <w:color w:val="262626"/>
                </w:rPr>
                <w:delText xml:space="preserve">5.2 </w:delText>
              </w:r>
            </w:del>
          </w:p>
        </w:tc>
        <w:tc>
          <w:tcPr>
            <w:tcW w:w="6520" w:type="dxa"/>
            <w:tcBorders>
              <w:top w:val="single" w:sz="4" w:space="0" w:color="000000"/>
              <w:left w:val="single" w:sz="4" w:space="0" w:color="000000"/>
              <w:bottom w:val="single" w:sz="4" w:space="0" w:color="000000"/>
              <w:right w:val="single" w:sz="4" w:space="0" w:color="000000"/>
            </w:tcBorders>
          </w:tcPr>
          <w:p w14:paraId="29662206" w14:textId="6A7B3E30" w:rsidR="003E7963" w:rsidDel="00300CB6" w:rsidRDefault="00000000">
            <w:pPr>
              <w:spacing w:after="0"/>
              <w:ind w:left="1"/>
              <w:rPr>
                <w:del w:id="384" w:author="Joe Appleton" w:date="2023-11-02T07:41:00Z"/>
              </w:rPr>
            </w:pPr>
            <w:del w:id="385" w:author="Joe Appleton" w:date="2023-11-02T07:41:00Z">
              <w:r w:rsidDel="00300CB6">
                <w:delText xml:space="preserve">HTML Form with </w:delText>
              </w:r>
              <w:r w:rsidDel="00300CB6">
                <w:rPr>
                  <w:b/>
                </w:rPr>
                <w:delText>two</w:delText>
              </w:r>
              <w:r w:rsidDel="00300CB6">
                <w:delText xml:space="preserve"> input elements correctly implemented to collect data from the user (that will be used by your PHP file to query and get the relevant information from MySQL.) </w:delText>
              </w:r>
            </w:del>
          </w:p>
        </w:tc>
        <w:tc>
          <w:tcPr>
            <w:tcW w:w="1650" w:type="dxa"/>
            <w:tcBorders>
              <w:top w:val="single" w:sz="4" w:space="0" w:color="000000"/>
              <w:left w:val="single" w:sz="4" w:space="0" w:color="000000"/>
              <w:bottom w:val="single" w:sz="4" w:space="0" w:color="000000"/>
              <w:right w:val="single" w:sz="4" w:space="0" w:color="000000"/>
            </w:tcBorders>
          </w:tcPr>
          <w:p w14:paraId="4E341898" w14:textId="484E1724" w:rsidR="003E7963" w:rsidDel="00300CB6" w:rsidRDefault="00000000">
            <w:pPr>
              <w:spacing w:after="0"/>
              <w:ind w:right="50"/>
              <w:jc w:val="center"/>
              <w:rPr>
                <w:del w:id="386" w:author="Joe Appleton" w:date="2023-11-02T07:41:00Z"/>
              </w:rPr>
            </w:pPr>
            <w:del w:id="387" w:author="Joe Appleton" w:date="2023-11-02T07:41:00Z">
              <w:r w:rsidDel="00300CB6">
                <w:rPr>
                  <w:color w:val="262626"/>
                </w:rPr>
                <w:delText xml:space="preserve">3 </w:delText>
              </w:r>
            </w:del>
          </w:p>
        </w:tc>
      </w:tr>
      <w:tr w:rsidR="003E7963" w:rsidDel="00300CB6" w14:paraId="021C6B4E" w14:textId="464B13D4">
        <w:trPr>
          <w:trHeight w:val="1217"/>
          <w:del w:id="388" w:author="Joe Appleton" w:date="2023-11-02T07:41:00Z"/>
        </w:trPr>
        <w:tc>
          <w:tcPr>
            <w:tcW w:w="846" w:type="dxa"/>
            <w:tcBorders>
              <w:top w:val="single" w:sz="4" w:space="0" w:color="000000"/>
              <w:left w:val="single" w:sz="4" w:space="0" w:color="000000"/>
              <w:bottom w:val="single" w:sz="4" w:space="0" w:color="000000"/>
              <w:right w:val="single" w:sz="4" w:space="0" w:color="000000"/>
            </w:tcBorders>
          </w:tcPr>
          <w:p w14:paraId="0773CFE1" w14:textId="66B54F59" w:rsidR="003E7963" w:rsidDel="00300CB6" w:rsidRDefault="00000000">
            <w:pPr>
              <w:spacing w:after="0"/>
              <w:rPr>
                <w:del w:id="389" w:author="Joe Appleton" w:date="2023-11-02T07:41:00Z"/>
              </w:rPr>
            </w:pPr>
            <w:del w:id="390" w:author="Joe Appleton" w:date="2023-11-02T07:41:00Z">
              <w:r w:rsidDel="00300CB6">
                <w:rPr>
                  <w:color w:val="262626"/>
                </w:rPr>
                <w:delText xml:space="preserve">5.3 </w:delText>
              </w:r>
            </w:del>
          </w:p>
        </w:tc>
        <w:tc>
          <w:tcPr>
            <w:tcW w:w="6520" w:type="dxa"/>
            <w:tcBorders>
              <w:top w:val="single" w:sz="4" w:space="0" w:color="000000"/>
              <w:left w:val="single" w:sz="4" w:space="0" w:color="000000"/>
              <w:bottom w:val="single" w:sz="4" w:space="0" w:color="000000"/>
              <w:right w:val="single" w:sz="4" w:space="0" w:color="000000"/>
            </w:tcBorders>
          </w:tcPr>
          <w:p w14:paraId="00FAB1D9" w14:textId="4C80C5D0" w:rsidR="003E7963" w:rsidDel="00300CB6" w:rsidRDefault="00000000">
            <w:pPr>
              <w:spacing w:after="112"/>
              <w:ind w:left="1"/>
              <w:rPr>
                <w:del w:id="391" w:author="Joe Appleton" w:date="2023-11-02T07:41:00Z"/>
              </w:rPr>
            </w:pPr>
            <w:del w:id="392" w:author="Joe Appleton" w:date="2023-11-02T07:41:00Z">
              <w:r w:rsidDel="00300CB6">
                <w:delText xml:space="preserve">CSS script to style the website.  </w:delText>
              </w:r>
            </w:del>
          </w:p>
          <w:p w14:paraId="2C8593C5" w14:textId="54F5F61E" w:rsidR="003E7963" w:rsidDel="00300CB6" w:rsidRDefault="00000000">
            <w:pPr>
              <w:spacing w:after="0"/>
              <w:ind w:left="1"/>
              <w:rPr>
                <w:del w:id="393" w:author="Joe Appleton" w:date="2023-11-02T07:41:00Z"/>
              </w:rPr>
            </w:pPr>
            <w:del w:id="394" w:author="Joe Appleton" w:date="2023-11-02T07:41:00Z">
              <w:r w:rsidDel="00300CB6">
                <w:delText>You can use a template that is available for free. Make sure you clarify in the report if you used a template or not (</w:delText>
              </w:r>
              <w:r w:rsidDel="00300CB6">
                <w:rPr>
                  <w:color w:val="C00000"/>
                </w:rPr>
                <w:delText>Do not use a template if it is not free</w:delText>
              </w:r>
              <w:r w:rsidDel="00300CB6">
                <w:rPr>
                  <w:color w:val="262626"/>
                </w:rPr>
                <w:delText xml:space="preserve">). </w:delText>
              </w:r>
            </w:del>
          </w:p>
        </w:tc>
        <w:tc>
          <w:tcPr>
            <w:tcW w:w="1650" w:type="dxa"/>
            <w:tcBorders>
              <w:top w:val="single" w:sz="4" w:space="0" w:color="000000"/>
              <w:left w:val="single" w:sz="4" w:space="0" w:color="000000"/>
              <w:bottom w:val="single" w:sz="4" w:space="0" w:color="000000"/>
              <w:right w:val="single" w:sz="4" w:space="0" w:color="000000"/>
            </w:tcBorders>
          </w:tcPr>
          <w:p w14:paraId="1B82C06A" w14:textId="59845F5B" w:rsidR="003E7963" w:rsidDel="00300CB6" w:rsidRDefault="00000000">
            <w:pPr>
              <w:spacing w:after="0"/>
              <w:ind w:right="50"/>
              <w:jc w:val="center"/>
              <w:rPr>
                <w:del w:id="395" w:author="Joe Appleton" w:date="2023-11-02T07:41:00Z"/>
              </w:rPr>
            </w:pPr>
            <w:del w:id="396" w:author="Joe Appleton" w:date="2023-11-02T07:41:00Z">
              <w:r w:rsidDel="00300CB6">
                <w:rPr>
                  <w:color w:val="262626"/>
                </w:rPr>
                <w:delText xml:space="preserve">2 </w:delText>
              </w:r>
            </w:del>
          </w:p>
        </w:tc>
      </w:tr>
      <w:tr w:rsidR="003E7963" w:rsidDel="00300CB6" w14:paraId="421AF69E" w14:textId="731325CE">
        <w:trPr>
          <w:trHeight w:val="817"/>
          <w:del w:id="397" w:author="Joe Appleton" w:date="2023-11-02T07:41:00Z"/>
        </w:trPr>
        <w:tc>
          <w:tcPr>
            <w:tcW w:w="846" w:type="dxa"/>
            <w:tcBorders>
              <w:top w:val="single" w:sz="4" w:space="0" w:color="000000"/>
              <w:left w:val="single" w:sz="4" w:space="0" w:color="000000"/>
              <w:bottom w:val="single" w:sz="4" w:space="0" w:color="000000"/>
              <w:right w:val="single" w:sz="4" w:space="0" w:color="000000"/>
            </w:tcBorders>
          </w:tcPr>
          <w:p w14:paraId="174D416E" w14:textId="65684D60" w:rsidR="003E7963" w:rsidDel="00300CB6" w:rsidRDefault="00000000">
            <w:pPr>
              <w:spacing w:after="0"/>
              <w:rPr>
                <w:del w:id="398" w:author="Joe Appleton" w:date="2023-11-02T07:41:00Z"/>
              </w:rPr>
            </w:pPr>
            <w:del w:id="399" w:author="Joe Appleton" w:date="2023-11-02T07:41:00Z">
              <w:r w:rsidDel="00300CB6">
                <w:rPr>
                  <w:color w:val="262626"/>
                </w:rPr>
                <w:delText xml:space="preserve">5.4 </w:delText>
              </w:r>
            </w:del>
          </w:p>
        </w:tc>
        <w:tc>
          <w:tcPr>
            <w:tcW w:w="6520" w:type="dxa"/>
            <w:tcBorders>
              <w:top w:val="single" w:sz="4" w:space="0" w:color="000000"/>
              <w:left w:val="single" w:sz="4" w:space="0" w:color="000000"/>
              <w:bottom w:val="single" w:sz="4" w:space="0" w:color="000000"/>
              <w:right w:val="single" w:sz="4" w:space="0" w:color="000000"/>
            </w:tcBorders>
          </w:tcPr>
          <w:p w14:paraId="09D3C9A2" w14:textId="13648BA1" w:rsidR="003E7963" w:rsidDel="00300CB6" w:rsidRDefault="00000000">
            <w:pPr>
              <w:spacing w:after="110"/>
              <w:ind w:left="1"/>
              <w:rPr>
                <w:del w:id="400" w:author="Joe Appleton" w:date="2023-11-02T07:41:00Z"/>
              </w:rPr>
            </w:pPr>
            <w:del w:id="401" w:author="Joe Appleton" w:date="2023-11-02T07:41:00Z">
              <w:r w:rsidDel="00300CB6">
                <w:rPr>
                  <w:color w:val="262626"/>
                </w:rPr>
                <w:delText xml:space="preserve">JavaScript to validate input data from a form or respond to an event </w:delText>
              </w:r>
            </w:del>
          </w:p>
          <w:p w14:paraId="1CEB0237" w14:textId="17216EAA" w:rsidR="003E7963" w:rsidDel="00300CB6" w:rsidRDefault="00000000">
            <w:pPr>
              <w:spacing w:after="0"/>
              <w:ind w:left="1"/>
              <w:rPr>
                <w:del w:id="402" w:author="Joe Appleton" w:date="2023-11-02T07:41:00Z"/>
              </w:rPr>
            </w:pPr>
            <w:del w:id="403" w:author="Joe Appleton" w:date="2023-11-02T07:41:00Z">
              <w:r w:rsidDel="00300CB6">
                <w:rPr>
                  <w:color w:val="262626"/>
                </w:rPr>
                <w:delText xml:space="preserve">(remember to comment the code) </w:delText>
              </w:r>
            </w:del>
          </w:p>
        </w:tc>
        <w:tc>
          <w:tcPr>
            <w:tcW w:w="1650" w:type="dxa"/>
            <w:tcBorders>
              <w:top w:val="single" w:sz="4" w:space="0" w:color="000000"/>
              <w:left w:val="single" w:sz="4" w:space="0" w:color="000000"/>
              <w:bottom w:val="single" w:sz="4" w:space="0" w:color="000000"/>
              <w:right w:val="single" w:sz="4" w:space="0" w:color="000000"/>
            </w:tcBorders>
          </w:tcPr>
          <w:p w14:paraId="7EC0B634" w14:textId="0FE8DA80" w:rsidR="003E7963" w:rsidDel="00300CB6" w:rsidRDefault="00000000">
            <w:pPr>
              <w:spacing w:after="0"/>
              <w:ind w:right="50"/>
              <w:jc w:val="center"/>
              <w:rPr>
                <w:del w:id="404" w:author="Joe Appleton" w:date="2023-11-02T07:41:00Z"/>
              </w:rPr>
            </w:pPr>
            <w:del w:id="405" w:author="Joe Appleton" w:date="2023-11-02T07:41:00Z">
              <w:r w:rsidDel="00300CB6">
                <w:rPr>
                  <w:color w:val="262626"/>
                </w:rPr>
                <w:delText xml:space="preserve">4 </w:delText>
              </w:r>
            </w:del>
          </w:p>
        </w:tc>
      </w:tr>
      <w:tr w:rsidR="003E7963" w:rsidDel="00300CB6" w14:paraId="4923457F" w14:textId="45AF3F2F">
        <w:trPr>
          <w:trHeight w:val="410"/>
          <w:del w:id="406" w:author="Joe Appleton" w:date="2023-11-02T07:41:00Z"/>
        </w:trPr>
        <w:tc>
          <w:tcPr>
            <w:tcW w:w="846" w:type="dxa"/>
            <w:tcBorders>
              <w:top w:val="single" w:sz="4" w:space="0" w:color="000000"/>
              <w:left w:val="single" w:sz="4" w:space="0" w:color="000000"/>
              <w:bottom w:val="single" w:sz="4" w:space="0" w:color="000000"/>
              <w:right w:val="nil"/>
            </w:tcBorders>
            <w:shd w:val="clear" w:color="auto" w:fill="D9E2F3"/>
          </w:tcPr>
          <w:p w14:paraId="1F73E816" w14:textId="409E50B6" w:rsidR="003E7963" w:rsidDel="00300CB6" w:rsidRDefault="003E7963">
            <w:pPr>
              <w:rPr>
                <w:del w:id="407" w:author="Joe Appleton" w:date="2023-11-02T07:41:00Z"/>
              </w:rPr>
            </w:pPr>
          </w:p>
        </w:tc>
        <w:tc>
          <w:tcPr>
            <w:tcW w:w="6520" w:type="dxa"/>
            <w:tcBorders>
              <w:top w:val="single" w:sz="4" w:space="0" w:color="000000"/>
              <w:left w:val="nil"/>
              <w:bottom w:val="single" w:sz="4" w:space="0" w:color="000000"/>
              <w:right w:val="nil"/>
            </w:tcBorders>
            <w:shd w:val="clear" w:color="auto" w:fill="D9E2F3"/>
          </w:tcPr>
          <w:p w14:paraId="3C9B61EB" w14:textId="3D287FBE" w:rsidR="003E7963" w:rsidDel="00300CB6" w:rsidRDefault="00000000">
            <w:pPr>
              <w:spacing w:after="0"/>
              <w:ind w:left="755"/>
              <w:jc w:val="center"/>
              <w:rPr>
                <w:del w:id="408" w:author="Joe Appleton" w:date="2023-11-02T07:41:00Z"/>
              </w:rPr>
            </w:pPr>
            <w:del w:id="409" w:author="Joe Appleton" w:date="2023-11-02T07:41:00Z">
              <w:r w:rsidDel="00300CB6">
                <w:rPr>
                  <w:color w:val="262626"/>
                </w:rPr>
                <w:delText xml:space="preserve">ADDITIONAL WORK – 5 Marks </w:delText>
              </w:r>
            </w:del>
          </w:p>
        </w:tc>
        <w:tc>
          <w:tcPr>
            <w:tcW w:w="1650" w:type="dxa"/>
            <w:tcBorders>
              <w:top w:val="single" w:sz="4" w:space="0" w:color="000000"/>
              <w:left w:val="nil"/>
              <w:bottom w:val="single" w:sz="4" w:space="0" w:color="000000"/>
              <w:right w:val="single" w:sz="4" w:space="0" w:color="000000"/>
            </w:tcBorders>
            <w:shd w:val="clear" w:color="auto" w:fill="D9E2F3"/>
          </w:tcPr>
          <w:p w14:paraId="30084A9D" w14:textId="55B96D9F" w:rsidR="003E7963" w:rsidDel="00300CB6" w:rsidRDefault="003E7963">
            <w:pPr>
              <w:rPr>
                <w:del w:id="410" w:author="Joe Appleton" w:date="2023-11-02T07:41:00Z"/>
              </w:rPr>
            </w:pPr>
          </w:p>
        </w:tc>
      </w:tr>
      <w:tr w:rsidR="003E7963" w:rsidDel="00300CB6" w14:paraId="3A03797D" w14:textId="711614A8">
        <w:trPr>
          <w:trHeight w:val="550"/>
          <w:del w:id="411" w:author="Joe Appleton" w:date="2023-11-02T07:41:00Z"/>
        </w:trPr>
        <w:tc>
          <w:tcPr>
            <w:tcW w:w="846" w:type="dxa"/>
            <w:tcBorders>
              <w:top w:val="single" w:sz="4" w:space="0" w:color="000000"/>
              <w:left w:val="single" w:sz="4" w:space="0" w:color="000000"/>
              <w:bottom w:val="single" w:sz="4" w:space="0" w:color="000000"/>
              <w:right w:val="single" w:sz="4" w:space="0" w:color="000000"/>
            </w:tcBorders>
          </w:tcPr>
          <w:p w14:paraId="692DF885" w14:textId="7D3DBA9C" w:rsidR="003E7963" w:rsidDel="00300CB6" w:rsidRDefault="00000000">
            <w:pPr>
              <w:spacing w:after="0"/>
              <w:rPr>
                <w:del w:id="412" w:author="Joe Appleton" w:date="2023-11-02T07:41:00Z"/>
              </w:rPr>
            </w:pPr>
            <w:del w:id="413" w:author="Joe Appleton" w:date="2023-11-02T07:41:00Z">
              <w:r w:rsidDel="00300CB6">
                <w:rPr>
                  <w:color w:val="262626"/>
                </w:rPr>
                <w:delText xml:space="preserve">5.5 </w:delText>
              </w:r>
            </w:del>
          </w:p>
        </w:tc>
        <w:tc>
          <w:tcPr>
            <w:tcW w:w="6520" w:type="dxa"/>
            <w:tcBorders>
              <w:top w:val="single" w:sz="4" w:space="0" w:color="000000"/>
              <w:left w:val="single" w:sz="4" w:space="0" w:color="000000"/>
              <w:bottom w:val="single" w:sz="4" w:space="0" w:color="000000"/>
              <w:right w:val="single" w:sz="4" w:space="0" w:color="000000"/>
            </w:tcBorders>
          </w:tcPr>
          <w:p w14:paraId="23A3E8ED" w14:textId="2F9C69B6" w:rsidR="003E7963" w:rsidDel="00300CB6" w:rsidRDefault="00000000">
            <w:pPr>
              <w:spacing w:after="0"/>
              <w:ind w:left="1"/>
              <w:rPr>
                <w:del w:id="414" w:author="Joe Appleton" w:date="2023-11-02T07:41:00Z"/>
              </w:rPr>
            </w:pPr>
            <w:del w:id="415" w:author="Joe Appleton" w:date="2023-11-02T07:41:00Z">
              <w:r w:rsidDel="00300CB6">
                <w:delText xml:space="preserve">Adding more complicated interactive behaviour to the website using JavaScript or the JQuery library. A more elaborate website. </w:delText>
              </w:r>
              <w:r w:rsidDel="00300CB6">
                <w:rPr>
                  <w:color w:val="262626"/>
                </w:rPr>
                <w:delText xml:space="preserve"> </w:delText>
              </w:r>
            </w:del>
          </w:p>
        </w:tc>
        <w:tc>
          <w:tcPr>
            <w:tcW w:w="1650" w:type="dxa"/>
            <w:tcBorders>
              <w:top w:val="single" w:sz="4" w:space="0" w:color="000000"/>
              <w:left w:val="single" w:sz="4" w:space="0" w:color="000000"/>
              <w:bottom w:val="single" w:sz="4" w:space="0" w:color="000000"/>
              <w:right w:val="single" w:sz="4" w:space="0" w:color="000000"/>
            </w:tcBorders>
          </w:tcPr>
          <w:p w14:paraId="622B8112" w14:textId="1B56EEDB" w:rsidR="003E7963" w:rsidDel="00300CB6" w:rsidRDefault="00000000">
            <w:pPr>
              <w:spacing w:after="0"/>
              <w:ind w:right="50"/>
              <w:jc w:val="center"/>
              <w:rPr>
                <w:del w:id="416" w:author="Joe Appleton" w:date="2023-11-02T07:41:00Z"/>
              </w:rPr>
            </w:pPr>
            <w:del w:id="417" w:author="Joe Appleton" w:date="2023-11-02T07:41:00Z">
              <w:r w:rsidDel="00300CB6">
                <w:rPr>
                  <w:color w:val="262626"/>
                </w:rPr>
                <w:delText xml:space="preserve">5 </w:delText>
              </w:r>
            </w:del>
          </w:p>
        </w:tc>
      </w:tr>
      <w:tr w:rsidR="003E7963" w:rsidDel="00300CB6" w14:paraId="62383E39" w14:textId="1BA1E127">
        <w:trPr>
          <w:trHeight w:val="411"/>
          <w:del w:id="418" w:author="Joe Appleton" w:date="2023-11-02T07:41:00Z"/>
        </w:trPr>
        <w:tc>
          <w:tcPr>
            <w:tcW w:w="846" w:type="dxa"/>
            <w:tcBorders>
              <w:top w:val="single" w:sz="4" w:space="0" w:color="000000"/>
              <w:left w:val="single" w:sz="4" w:space="0" w:color="000000"/>
              <w:bottom w:val="single" w:sz="4" w:space="0" w:color="000000"/>
              <w:right w:val="nil"/>
            </w:tcBorders>
            <w:shd w:val="clear" w:color="auto" w:fill="FFE599"/>
          </w:tcPr>
          <w:p w14:paraId="3258841B" w14:textId="77236DB5" w:rsidR="003E7963" w:rsidDel="00300CB6" w:rsidRDefault="003E7963">
            <w:pPr>
              <w:rPr>
                <w:del w:id="419" w:author="Joe Appleton" w:date="2023-11-02T07:41:00Z"/>
              </w:rPr>
            </w:pPr>
          </w:p>
        </w:tc>
        <w:tc>
          <w:tcPr>
            <w:tcW w:w="6520" w:type="dxa"/>
            <w:tcBorders>
              <w:top w:val="single" w:sz="4" w:space="0" w:color="000000"/>
              <w:left w:val="nil"/>
              <w:bottom w:val="single" w:sz="4" w:space="0" w:color="000000"/>
              <w:right w:val="single" w:sz="4" w:space="0" w:color="000000"/>
            </w:tcBorders>
            <w:shd w:val="clear" w:color="auto" w:fill="FFE599"/>
          </w:tcPr>
          <w:p w14:paraId="08D0D588" w14:textId="74185032" w:rsidR="003E7963" w:rsidDel="00300CB6" w:rsidRDefault="00000000">
            <w:pPr>
              <w:spacing w:after="0"/>
              <w:ind w:right="48"/>
              <w:jc w:val="right"/>
              <w:rPr>
                <w:del w:id="420" w:author="Joe Appleton" w:date="2023-11-02T07:41:00Z"/>
              </w:rPr>
            </w:pPr>
            <w:del w:id="421" w:author="Joe Appleton" w:date="2023-11-02T07:41:00Z">
              <w:r w:rsidDel="00300CB6">
                <w:rPr>
                  <w:color w:val="262626"/>
                </w:rPr>
                <w:delText xml:space="preserve">TOTAL MARKS </w:delText>
              </w:r>
            </w:del>
          </w:p>
        </w:tc>
        <w:tc>
          <w:tcPr>
            <w:tcW w:w="1650" w:type="dxa"/>
            <w:tcBorders>
              <w:top w:val="single" w:sz="4" w:space="0" w:color="000000"/>
              <w:left w:val="single" w:sz="4" w:space="0" w:color="000000"/>
              <w:bottom w:val="single" w:sz="4" w:space="0" w:color="000000"/>
              <w:right w:val="single" w:sz="4" w:space="0" w:color="000000"/>
            </w:tcBorders>
            <w:shd w:val="clear" w:color="auto" w:fill="FFE599"/>
          </w:tcPr>
          <w:p w14:paraId="4E9C6E17" w14:textId="4311C43B" w:rsidR="003E7963" w:rsidDel="00300CB6" w:rsidRDefault="00000000">
            <w:pPr>
              <w:spacing w:after="0"/>
              <w:ind w:right="48"/>
              <w:jc w:val="center"/>
              <w:rPr>
                <w:del w:id="422" w:author="Joe Appleton" w:date="2023-11-02T07:41:00Z"/>
              </w:rPr>
            </w:pPr>
            <w:del w:id="423" w:author="Joe Appleton" w:date="2023-11-02T07:41:00Z">
              <w:r w:rsidDel="00300CB6">
                <w:rPr>
                  <w:color w:val="262626"/>
                </w:rPr>
                <w:delText xml:space="preserve">20 </w:delText>
              </w:r>
            </w:del>
          </w:p>
        </w:tc>
      </w:tr>
    </w:tbl>
    <w:p w14:paraId="22B7F0B1" w14:textId="4A4F7ED9" w:rsidR="003E7963" w:rsidDel="00300CB6" w:rsidRDefault="00000000">
      <w:pPr>
        <w:spacing w:after="144"/>
        <w:rPr>
          <w:del w:id="424" w:author="Joe Appleton" w:date="2023-11-02T07:41:00Z"/>
        </w:rPr>
      </w:pPr>
      <w:del w:id="425" w:author="Joe Appleton" w:date="2023-11-02T07:41:00Z">
        <w:r w:rsidDel="00300CB6">
          <w:rPr>
            <w:color w:val="262626"/>
          </w:rPr>
          <w:delText xml:space="preserve"> </w:delText>
        </w:r>
      </w:del>
    </w:p>
    <w:p w14:paraId="059983EE" w14:textId="5BAFA691" w:rsidR="003E7963" w:rsidDel="00300CB6" w:rsidRDefault="00000000">
      <w:pPr>
        <w:spacing w:after="3" w:line="391" w:lineRule="auto"/>
        <w:ind w:left="-5" w:right="2" w:hanging="10"/>
        <w:rPr>
          <w:del w:id="426" w:author="Joe Appleton" w:date="2023-11-02T07:41:00Z"/>
        </w:rPr>
      </w:pPr>
      <w:del w:id="427" w:author="Joe Appleton" w:date="2023-11-02T07:41:00Z">
        <w:r w:rsidDel="00300CB6">
          <w:rPr>
            <w:color w:val="C00000"/>
            <w:sz w:val="24"/>
            <w:u w:val="single" w:color="C00000"/>
          </w:rPr>
          <w:delText>SUBMISSION</w:delText>
        </w:r>
        <w:r w:rsidDel="00300CB6">
          <w:rPr>
            <w:color w:val="262626"/>
          </w:rPr>
          <w:delText xml:space="preserve">: The stylesheet and all the other files (HTML or PHP) should be submitted as part of the same zip folder </w:delText>
        </w:r>
        <w:r w:rsidDel="00300CB6">
          <w:rPr>
            <w:color w:val="C00000"/>
          </w:rPr>
          <w:delText>website.zip</w:delText>
        </w:r>
        <w:r w:rsidDel="00300CB6">
          <w:rPr>
            <w:color w:val="262626"/>
          </w:rPr>
          <w:delText xml:space="preserve">. </w:delText>
        </w:r>
        <w:r w:rsidDel="00300CB6">
          <w:rPr>
            <w:color w:val="262626"/>
          </w:rPr>
          <w:tab/>
          <w:delText xml:space="preserve"> </w:delText>
        </w:r>
      </w:del>
    </w:p>
    <w:p w14:paraId="6D66FBD4" w14:textId="49AE3CD0" w:rsidR="003E7963" w:rsidRDefault="00300CB6">
      <w:pPr>
        <w:pStyle w:val="Heading3"/>
      </w:pPr>
      <w:ins w:id="428" w:author="Joe Appleton" w:date="2023-11-02T07:41:00Z">
        <w:r>
          <w:t>5</w:t>
        </w:r>
      </w:ins>
      <w:del w:id="429" w:author="Joe Appleton" w:date="2023-11-02T07:41:00Z">
        <w:r w:rsidR="00000000" w:rsidDel="00300CB6">
          <w:delText>6</w:delText>
        </w:r>
      </w:del>
      <w:r w:rsidR="00000000">
        <w:t xml:space="preserve"> - Coursework Report</w:t>
      </w:r>
      <w:r w:rsidR="00000000">
        <w:rPr>
          <w:sz w:val="32"/>
          <w:u w:val="none" w:color="000000"/>
        </w:rPr>
        <w:t xml:space="preserve"> </w:t>
      </w:r>
    </w:p>
    <w:p w14:paraId="22D7E0F7" w14:textId="77777777" w:rsidR="003E7963" w:rsidRDefault="00000000">
      <w:pPr>
        <w:spacing w:after="3" w:line="340" w:lineRule="auto"/>
        <w:ind w:left="-5" w:hanging="10"/>
        <w:jc w:val="both"/>
      </w:pPr>
      <w:r>
        <w:t>This is an opportunity for you to demonstrate your transferable skills of good report writing, presentation and digital skills which are very important for the workplace.</w:t>
      </w:r>
      <w:r>
        <w:rPr>
          <w:color w:val="262626"/>
          <w:sz w:val="24"/>
        </w:rPr>
        <w:t xml:space="preserve"> </w:t>
      </w:r>
    </w:p>
    <w:p w14:paraId="4EDE1B40" w14:textId="77777777" w:rsidR="003E7963" w:rsidRDefault="00000000">
      <w:pPr>
        <w:spacing w:after="0"/>
      </w:pPr>
      <w:r>
        <w:rPr>
          <w:color w:val="262626"/>
        </w:rPr>
        <w:t xml:space="preserve"> </w:t>
      </w:r>
    </w:p>
    <w:tbl>
      <w:tblPr>
        <w:tblStyle w:val="TableGrid"/>
        <w:tblW w:w="8169" w:type="dxa"/>
        <w:tblInd w:w="6" w:type="dxa"/>
        <w:tblCellMar>
          <w:top w:w="47" w:type="dxa"/>
          <w:left w:w="107" w:type="dxa"/>
          <w:bottom w:w="0" w:type="dxa"/>
          <w:right w:w="58" w:type="dxa"/>
        </w:tblCellMar>
        <w:tblLook w:val="04A0" w:firstRow="1" w:lastRow="0" w:firstColumn="1" w:lastColumn="0" w:noHBand="0" w:noVBand="1"/>
      </w:tblPr>
      <w:tblGrid>
        <w:gridCol w:w="6521"/>
        <w:gridCol w:w="1648"/>
      </w:tblGrid>
      <w:tr w:rsidR="003E7963" w14:paraId="316D0296" w14:textId="77777777">
        <w:trPr>
          <w:trHeight w:val="410"/>
        </w:trPr>
        <w:tc>
          <w:tcPr>
            <w:tcW w:w="6521" w:type="dxa"/>
            <w:tcBorders>
              <w:top w:val="single" w:sz="4" w:space="0" w:color="000000"/>
              <w:left w:val="single" w:sz="4" w:space="0" w:color="000000"/>
              <w:bottom w:val="single" w:sz="4" w:space="0" w:color="000000"/>
              <w:right w:val="single" w:sz="4" w:space="0" w:color="000000"/>
            </w:tcBorders>
            <w:shd w:val="clear" w:color="auto" w:fill="D9E2F3"/>
          </w:tcPr>
          <w:p w14:paraId="39C856F1" w14:textId="77777777" w:rsidR="003E7963" w:rsidRDefault="00000000">
            <w:pPr>
              <w:spacing w:after="0"/>
            </w:pPr>
            <w:r>
              <w:rPr>
                <w:color w:val="262626"/>
              </w:rPr>
              <w:lastRenderedPageBreak/>
              <w:t xml:space="preserve">DESCRIPTION OF CATEGORIES </w:t>
            </w:r>
          </w:p>
        </w:tc>
        <w:tc>
          <w:tcPr>
            <w:tcW w:w="1648" w:type="dxa"/>
            <w:tcBorders>
              <w:top w:val="single" w:sz="4" w:space="0" w:color="000000"/>
              <w:left w:val="single" w:sz="4" w:space="0" w:color="000000"/>
              <w:bottom w:val="single" w:sz="4" w:space="0" w:color="000000"/>
              <w:right w:val="single" w:sz="4" w:space="0" w:color="000000"/>
            </w:tcBorders>
            <w:shd w:val="clear" w:color="auto" w:fill="D9E2F3"/>
          </w:tcPr>
          <w:p w14:paraId="55BC3C95" w14:textId="77777777" w:rsidR="003E7963" w:rsidRDefault="00000000">
            <w:pPr>
              <w:spacing w:after="0"/>
              <w:ind w:right="46"/>
              <w:jc w:val="center"/>
            </w:pPr>
            <w:r>
              <w:rPr>
                <w:color w:val="262626"/>
              </w:rPr>
              <w:t xml:space="preserve">MARK </w:t>
            </w:r>
          </w:p>
        </w:tc>
      </w:tr>
      <w:tr w:rsidR="003E7963" w14:paraId="1347E4C4" w14:textId="77777777">
        <w:trPr>
          <w:trHeight w:val="1240"/>
        </w:trPr>
        <w:tc>
          <w:tcPr>
            <w:tcW w:w="6521" w:type="dxa"/>
            <w:tcBorders>
              <w:top w:val="single" w:sz="4" w:space="0" w:color="000000"/>
              <w:left w:val="single" w:sz="4" w:space="0" w:color="000000"/>
              <w:bottom w:val="single" w:sz="4" w:space="0" w:color="000000"/>
              <w:right w:val="single" w:sz="4" w:space="0" w:color="000000"/>
            </w:tcBorders>
          </w:tcPr>
          <w:p w14:paraId="3E0901E5" w14:textId="77777777" w:rsidR="003E7963" w:rsidRDefault="00000000">
            <w:pPr>
              <w:spacing w:after="0"/>
              <w:ind w:left="720" w:hanging="360"/>
            </w:pPr>
            <w:r>
              <w:rPr>
                <w:sz w:val="24"/>
              </w:rPr>
              <w:t>1.</w:t>
            </w:r>
            <w:r>
              <w:rPr>
                <w:rFonts w:ascii="Arial" w:eastAsia="Arial" w:hAnsi="Arial" w:cs="Arial"/>
                <w:sz w:val="24"/>
              </w:rPr>
              <w:t xml:space="preserve"> </w:t>
            </w:r>
            <w:r>
              <w:rPr>
                <w:color w:val="262626"/>
              </w:rPr>
              <w:t xml:space="preserve">Business rules/assumptions (describing ALL the EER Model entities, relationships, the more complicated attributes, and any constraints). </w:t>
            </w:r>
          </w:p>
        </w:tc>
        <w:tc>
          <w:tcPr>
            <w:tcW w:w="1648" w:type="dxa"/>
            <w:tcBorders>
              <w:top w:val="single" w:sz="4" w:space="0" w:color="000000"/>
              <w:left w:val="single" w:sz="4" w:space="0" w:color="000000"/>
              <w:bottom w:val="single" w:sz="4" w:space="0" w:color="000000"/>
              <w:right w:val="single" w:sz="4" w:space="0" w:color="000000"/>
            </w:tcBorders>
          </w:tcPr>
          <w:p w14:paraId="7A9A7A04" w14:textId="77777777" w:rsidR="003E7963" w:rsidRDefault="00000000">
            <w:pPr>
              <w:spacing w:after="0"/>
              <w:ind w:right="49"/>
              <w:jc w:val="center"/>
            </w:pPr>
            <w:r>
              <w:rPr>
                <w:color w:val="262626"/>
              </w:rPr>
              <w:t xml:space="preserve">6.5 </w:t>
            </w:r>
          </w:p>
        </w:tc>
      </w:tr>
      <w:tr w:rsidR="003E7963" w14:paraId="4101AD1E" w14:textId="77777777">
        <w:trPr>
          <w:trHeight w:val="432"/>
        </w:trPr>
        <w:tc>
          <w:tcPr>
            <w:tcW w:w="6521" w:type="dxa"/>
            <w:tcBorders>
              <w:top w:val="single" w:sz="4" w:space="0" w:color="000000"/>
              <w:left w:val="single" w:sz="4" w:space="0" w:color="000000"/>
              <w:bottom w:val="single" w:sz="4" w:space="0" w:color="000000"/>
              <w:right w:val="single" w:sz="4" w:space="0" w:color="000000"/>
            </w:tcBorders>
          </w:tcPr>
          <w:p w14:paraId="481FE9AD" w14:textId="77777777" w:rsidR="003E7963" w:rsidRDefault="00000000">
            <w:pPr>
              <w:spacing w:after="0"/>
              <w:ind w:left="360"/>
            </w:pPr>
            <w:r>
              <w:rPr>
                <w:sz w:val="24"/>
              </w:rPr>
              <w:t>2.</w:t>
            </w:r>
            <w:r>
              <w:rPr>
                <w:rFonts w:ascii="Arial" w:eastAsia="Arial" w:hAnsi="Arial" w:cs="Arial"/>
                <w:sz w:val="24"/>
              </w:rPr>
              <w:t xml:space="preserve"> </w:t>
            </w:r>
            <w:r>
              <w:rPr>
                <w:color w:val="262626"/>
              </w:rPr>
              <w:t xml:space="preserve">EER Diagram </w:t>
            </w:r>
          </w:p>
        </w:tc>
        <w:tc>
          <w:tcPr>
            <w:tcW w:w="1648" w:type="dxa"/>
            <w:tcBorders>
              <w:top w:val="single" w:sz="4" w:space="0" w:color="000000"/>
              <w:left w:val="single" w:sz="4" w:space="0" w:color="000000"/>
              <w:bottom w:val="single" w:sz="4" w:space="0" w:color="000000"/>
              <w:right w:val="single" w:sz="4" w:space="0" w:color="000000"/>
            </w:tcBorders>
          </w:tcPr>
          <w:p w14:paraId="0B546DB7" w14:textId="77777777" w:rsidR="003E7963" w:rsidRDefault="00000000">
            <w:pPr>
              <w:spacing w:after="0"/>
              <w:ind w:right="1"/>
              <w:jc w:val="center"/>
            </w:pPr>
            <w:r>
              <w:rPr>
                <w:color w:val="262626"/>
              </w:rPr>
              <w:t xml:space="preserve"> </w:t>
            </w:r>
          </w:p>
        </w:tc>
      </w:tr>
      <w:tr w:rsidR="003E7963" w14:paraId="588AC06C" w14:textId="77777777">
        <w:trPr>
          <w:trHeight w:val="433"/>
        </w:trPr>
        <w:tc>
          <w:tcPr>
            <w:tcW w:w="6521" w:type="dxa"/>
            <w:tcBorders>
              <w:top w:val="single" w:sz="4" w:space="0" w:color="000000"/>
              <w:left w:val="single" w:sz="4" w:space="0" w:color="000000"/>
              <w:bottom w:val="single" w:sz="4" w:space="0" w:color="000000"/>
              <w:right w:val="single" w:sz="4" w:space="0" w:color="000000"/>
            </w:tcBorders>
          </w:tcPr>
          <w:p w14:paraId="785B351B" w14:textId="77777777" w:rsidR="003E7963" w:rsidRDefault="00000000">
            <w:pPr>
              <w:spacing w:after="0"/>
              <w:ind w:left="360"/>
            </w:pPr>
            <w:r>
              <w:rPr>
                <w:sz w:val="24"/>
              </w:rPr>
              <w:t>3.</w:t>
            </w:r>
            <w:r>
              <w:rPr>
                <w:rFonts w:ascii="Arial" w:eastAsia="Arial" w:hAnsi="Arial" w:cs="Arial"/>
                <w:sz w:val="24"/>
              </w:rPr>
              <w:t xml:space="preserve"> </w:t>
            </w:r>
            <w:r>
              <w:t>Logical relational database schema</w:t>
            </w:r>
            <w:r>
              <w:rPr>
                <w:color w:val="262626"/>
              </w:rPr>
              <w:t xml:space="preserve"> </w:t>
            </w:r>
          </w:p>
        </w:tc>
        <w:tc>
          <w:tcPr>
            <w:tcW w:w="1648" w:type="dxa"/>
            <w:tcBorders>
              <w:top w:val="single" w:sz="4" w:space="0" w:color="000000"/>
              <w:left w:val="single" w:sz="4" w:space="0" w:color="000000"/>
              <w:bottom w:val="single" w:sz="4" w:space="0" w:color="000000"/>
              <w:right w:val="single" w:sz="4" w:space="0" w:color="000000"/>
            </w:tcBorders>
          </w:tcPr>
          <w:p w14:paraId="5E114B83" w14:textId="77777777" w:rsidR="003E7963" w:rsidRDefault="00000000">
            <w:pPr>
              <w:spacing w:after="0"/>
              <w:ind w:right="1"/>
              <w:jc w:val="center"/>
            </w:pPr>
            <w:r>
              <w:rPr>
                <w:color w:val="262626"/>
              </w:rPr>
              <w:t xml:space="preserve"> </w:t>
            </w:r>
          </w:p>
        </w:tc>
      </w:tr>
      <w:tr w:rsidR="003E7963" w14:paraId="4B0BDFF8" w14:textId="77777777">
        <w:trPr>
          <w:trHeight w:val="835"/>
        </w:trPr>
        <w:tc>
          <w:tcPr>
            <w:tcW w:w="6521" w:type="dxa"/>
            <w:tcBorders>
              <w:top w:val="single" w:sz="4" w:space="0" w:color="000000"/>
              <w:left w:val="single" w:sz="4" w:space="0" w:color="000000"/>
              <w:bottom w:val="single" w:sz="4" w:space="0" w:color="000000"/>
              <w:right w:val="single" w:sz="4" w:space="0" w:color="000000"/>
            </w:tcBorders>
          </w:tcPr>
          <w:p w14:paraId="5E04D549" w14:textId="77777777" w:rsidR="003E7963" w:rsidRDefault="00000000">
            <w:pPr>
              <w:spacing w:after="0"/>
              <w:ind w:left="720" w:hanging="360"/>
            </w:pPr>
            <w:r>
              <w:rPr>
                <w:sz w:val="24"/>
              </w:rPr>
              <w:t>4.</w:t>
            </w:r>
            <w:r>
              <w:rPr>
                <w:rFonts w:ascii="Arial" w:eastAsia="Arial" w:hAnsi="Arial" w:cs="Arial"/>
                <w:sz w:val="24"/>
              </w:rPr>
              <w:t xml:space="preserve"> </w:t>
            </w:r>
            <w:r>
              <w:t xml:space="preserve">Website/PHP code working with MySQL database (describe what your website does). </w:t>
            </w:r>
          </w:p>
        </w:tc>
        <w:tc>
          <w:tcPr>
            <w:tcW w:w="1648" w:type="dxa"/>
            <w:tcBorders>
              <w:top w:val="single" w:sz="4" w:space="0" w:color="000000"/>
              <w:left w:val="single" w:sz="4" w:space="0" w:color="000000"/>
              <w:bottom w:val="single" w:sz="4" w:space="0" w:color="000000"/>
              <w:right w:val="single" w:sz="4" w:space="0" w:color="000000"/>
            </w:tcBorders>
          </w:tcPr>
          <w:p w14:paraId="7A773A7E" w14:textId="77777777" w:rsidR="003E7963" w:rsidRDefault="00000000">
            <w:pPr>
              <w:spacing w:after="0"/>
              <w:ind w:right="49"/>
              <w:jc w:val="center"/>
            </w:pPr>
            <w:r>
              <w:rPr>
                <w:color w:val="262626"/>
              </w:rPr>
              <w:t xml:space="preserve">3 </w:t>
            </w:r>
          </w:p>
        </w:tc>
      </w:tr>
      <w:tr w:rsidR="003E7963" w14:paraId="027AA959" w14:textId="77777777">
        <w:trPr>
          <w:trHeight w:val="430"/>
        </w:trPr>
        <w:tc>
          <w:tcPr>
            <w:tcW w:w="6521" w:type="dxa"/>
            <w:tcBorders>
              <w:top w:val="single" w:sz="4" w:space="0" w:color="000000"/>
              <w:left w:val="single" w:sz="4" w:space="0" w:color="000000"/>
              <w:bottom w:val="single" w:sz="4" w:space="0" w:color="000000"/>
              <w:right w:val="single" w:sz="4" w:space="0" w:color="000000"/>
            </w:tcBorders>
          </w:tcPr>
          <w:p w14:paraId="219C1206" w14:textId="77777777" w:rsidR="003E7963" w:rsidRDefault="00000000">
            <w:pPr>
              <w:spacing w:after="0"/>
              <w:ind w:left="360"/>
            </w:pPr>
            <w:r>
              <w:rPr>
                <w:sz w:val="24"/>
              </w:rPr>
              <w:t>5.</w:t>
            </w:r>
            <w:r>
              <w:rPr>
                <w:rFonts w:ascii="Arial" w:eastAsia="Arial" w:hAnsi="Arial" w:cs="Arial"/>
                <w:sz w:val="24"/>
              </w:rPr>
              <w:t xml:space="preserve"> </w:t>
            </w:r>
            <w:r>
              <w:t xml:space="preserve">Any advanced tasks attempted </w:t>
            </w:r>
          </w:p>
        </w:tc>
        <w:tc>
          <w:tcPr>
            <w:tcW w:w="1648" w:type="dxa"/>
            <w:tcBorders>
              <w:top w:val="single" w:sz="4" w:space="0" w:color="000000"/>
              <w:left w:val="single" w:sz="4" w:space="0" w:color="000000"/>
              <w:bottom w:val="single" w:sz="4" w:space="0" w:color="000000"/>
              <w:right w:val="single" w:sz="4" w:space="0" w:color="000000"/>
            </w:tcBorders>
          </w:tcPr>
          <w:p w14:paraId="7B6C3D5A" w14:textId="77777777" w:rsidR="003E7963" w:rsidRDefault="00000000">
            <w:pPr>
              <w:spacing w:after="0"/>
              <w:ind w:right="1"/>
              <w:jc w:val="center"/>
            </w:pPr>
            <w:r>
              <w:rPr>
                <w:color w:val="262626"/>
              </w:rPr>
              <w:t xml:space="preserve"> </w:t>
            </w:r>
          </w:p>
        </w:tc>
      </w:tr>
      <w:tr w:rsidR="003E7963" w14:paraId="3EBD1350" w14:textId="77777777">
        <w:trPr>
          <w:trHeight w:val="432"/>
        </w:trPr>
        <w:tc>
          <w:tcPr>
            <w:tcW w:w="6521" w:type="dxa"/>
            <w:tcBorders>
              <w:top w:val="single" w:sz="4" w:space="0" w:color="000000"/>
              <w:left w:val="single" w:sz="4" w:space="0" w:color="000000"/>
              <w:bottom w:val="single" w:sz="4" w:space="0" w:color="000000"/>
              <w:right w:val="single" w:sz="4" w:space="0" w:color="000000"/>
            </w:tcBorders>
          </w:tcPr>
          <w:p w14:paraId="36BF745A" w14:textId="77777777" w:rsidR="003E7963" w:rsidRDefault="00000000">
            <w:pPr>
              <w:spacing w:after="0"/>
              <w:ind w:left="360"/>
            </w:pPr>
            <w:r>
              <w:rPr>
                <w:sz w:val="24"/>
              </w:rPr>
              <w:t>6.</w:t>
            </w:r>
            <w:r>
              <w:rPr>
                <w:rFonts w:ascii="Arial" w:eastAsia="Arial" w:hAnsi="Arial" w:cs="Arial"/>
                <w:sz w:val="24"/>
              </w:rPr>
              <w:t xml:space="preserve"> </w:t>
            </w:r>
            <w:r>
              <w:t xml:space="preserve">Self-reflection; how you incorporated the feedback </w:t>
            </w:r>
          </w:p>
        </w:tc>
        <w:tc>
          <w:tcPr>
            <w:tcW w:w="1648" w:type="dxa"/>
            <w:tcBorders>
              <w:top w:val="single" w:sz="4" w:space="0" w:color="000000"/>
              <w:left w:val="single" w:sz="4" w:space="0" w:color="000000"/>
              <w:bottom w:val="single" w:sz="4" w:space="0" w:color="000000"/>
              <w:right w:val="single" w:sz="4" w:space="0" w:color="000000"/>
            </w:tcBorders>
          </w:tcPr>
          <w:p w14:paraId="69DF834D" w14:textId="77777777" w:rsidR="003E7963" w:rsidRDefault="00000000">
            <w:pPr>
              <w:spacing w:after="0"/>
              <w:ind w:right="49"/>
              <w:jc w:val="center"/>
            </w:pPr>
            <w:r>
              <w:rPr>
                <w:color w:val="262626"/>
              </w:rPr>
              <w:t xml:space="preserve">3 </w:t>
            </w:r>
          </w:p>
        </w:tc>
      </w:tr>
      <w:tr w:rsidR="003E7963" w14:paraId="63BB13F7" w14:textId="77777777">
        <w:trPr>
          <w:trHeight w:val="432"/>
        </w:trPr>
        <w:tc>
          <w:tcPr>
            <w:tcW w:w="6521" w:type="dxa"/>
            <w:tcBorders>
              <w:top w:val="single" w:sz="4" w:space="0" w:color="000000"/>
              <w:left w:val="single" w:sz="4" w:space="0" w:color="000000"/>
              <w:bottom w:val="single" w:sz="4" w:space="0" w:color="000000"/>
              <w:right w:val="single" w:sz="4" w:space="0" w:color="000000"/>
            </w:tcBorders>
          </w:tcPr>
          <w:p w14:paraId="769AC4F1" w14:textId="77777777" w:rsidR="003E7963" w:rsidRDefault="00000000">
            <w:pPr>
              <w:spacing w:after="0"/>
              <w:ind w:left="360"/>
            </w:pPr>
            <w:r>
              <w:rPr>
                <w:sz w:val="24"/>
              </w:rPr>
              <w:t>7.</w:t>
            </w:r>
            <w:r>
              <w:rPr>
                <w:rFonts w:ascii="Arial" w:eastAsia="Arial" w:hAnsi="Arial" w:cs="Arial"/>
                <w:sz w:val="24"/>
              </w:rPr>
              <w:t xml:space="preserve"> </w:t>
            </w:r>
            <w:r>
              <w:t xml:space="preserve">References </w:t>
            </w:r>
          </w:p>
        </w:tc>
        <w:tc>
          <w:tcPr>
            <w:tcW w:w="1648" w:type="dxa"/>
            <w:tcBorders>
              <w:top w:val="single" w:sz="4" w:space="0" w:color="000000"/>
              <w:left w:val="single" w:sz="4" w:space="0" w:color="000000"/>
              <w:bottom w:val="single" w:sz="4" w:space="0" w:color="000000"/>
              <w:right w:val="single" w:sz="4" w:space="0" w:color="000000"/>
            </w:tcBorders>
          </w:tcPr>
          <w:p w14:paraId="2A824C6F" w14:textId="77777777" w:rsidR="003E7963" w:rsidRDefault="00000000">
            <w:pPr>
              <w:spacing w:after="0"/>
              <w:ind w:right="1"/>
              <w:jc w:val="center"/>
            </w:pPr>
            <w:r>
              <w:rPr>
                <w:color w:val="262626"/>
              </w:rPr>
              <w:t xml:space="preserve"> </w:t>
            </w:r>
          </w:p>
        </w:tc>
      </w:tr>
      <w:tr w:rsidR="003E7963" w14:paraId="1DA1F911" w14:textId="77777777">
        <w:trPr>
          <w:trHeight w:val="433"/>
        </w:trPr>
        <w:tc>
          <w:tcPr>
            <w:tcW w:w="6521" w:type="dxa"/>
            <w:tcBorders>
              <w:top w:val="single" w:sz="4" w:space="0" w:color="000000"/>
              <w:left w:val="single" w:sz="4" w:space="0" w:color="000000"/>
              <w:bottom w:val="single" w:sz="4" w:space="0" w:color="000000"/>
              <w:right w:val="single" w:sz="4" w:space="0" w:color="000000"/>
            </w:tcBorders>
          </w:tcPr>
          <w:p w14:paraId="1AF9DC2D" w14:textId="77777777" w:rsidR="003E7963" w:rsidRDefault="00000000">
            <w:pPr>
              <w:spacing w:after="0"/>
              <w:ind w:left="360"/>
            </w:pPr>
            <w:r>
              <w:rPr>
                <w:sz w:val="24"/>
              </w:rPr>
              <w:t>8.</w:t>
            </w:r>
            <w:r>
              <w:rPr>
                <w:rFonts w:ascii="Arial" w:eastAsia="Arial" w:hAnsi="Arial" w:cs="Arial"/>
                <w:sz w:val="24"/>
              </w:rPr>
              <w:t xml:space="preserve"> </w:t>
            </w:r>
            <w:r>
              <w:t xml:space="preserve">Appendix (screenshots of website) </w:t>
            </w:r>
          </w:p>
        </w:tc>
        <w:tc>
          <w:tcPr>
            <w:tcW w:w="1648" w:type="dxa"/>
            <w:tcBorders>
              <w:top w:val="single" w:sz="4" w:space="0" w:color="000000"/>
              <w:left w:val="single" w:sz="4" w:space="0" w:color="000000"/>
              <w:bottom w:val="single" w:sz="4" w:space="0" w:color="000000"/>
              <w:right w:val="single" w:sz="4" w:space="0" w:color="000000"/>
            </w:tcBorders>
          </w:tcPr>
          <w:p w14:paraId="7E805DF8" w14:textId="77777777" w:rsidR="003E7963" w:rsidRDefault="00000000">
            <w:pPr>
              <w:spacing w:after="0"/>
              <w:ind w:right="1"/>
              <w:jc w:val="center"/>
            </w:pPr>
            <w:r>
              <w:rPr>
                <w:color w:val="262626"/>
              </w:rPr>
              <w:t xml:space="preserve"> </w:t>
            </w:r>
          </w:p>
        </w:tc>
      </w:tr>
      <w:tr w:rsidR="003E7963" w14:paraId="06027BB4" w14:textId="77777777">
        <w:trPr>
          <w:trHeight w:val="410"/>
        </w:trPr>
        <w:tc>
          <w:tcPr>
            <w:tcW w:w="6521" w:type="dxa"/>
            <w:tcBorders>
              <w:top w:val="single" w:sz="4" w:space="0" w:color="000000"/>
              <w:left w:val="single" w:sz="4" w:space="0" w:color="000000"/>
              <w:bottom w:val="single" w:sz="4" w:space="0" w:color="000000"/>
              <w:right w:val="single" w:sz="4" w:space="0" w:color="000000"/>
            </w:tcBorders>
            <w:shd w:val="clear" w:color="auto" w:fill="D9E2F3"/>
          </w:tcPr>
          <w:p w14:paraId="69DCD252" w14:textId="77777777" w:rsidR="003E7963" w:rsidRDefault="00000000">
            <w:pPr>
              <w:spacing w:after="0"/>
            </w:pPr>
            <w:r>
              <w:rPr>
                <w:color w:val="262626"/>
              </w:rPr>
              <w:t xml:space="preserve">ADDITIONAL MARKS </w:t>
            </w:r>
          </w:p>
        </w:tc>
        <w:tc>
          <w:tcPr>
            <w:tcW w:w="1648" w:type="dxa"/>
            <w:tcBorders>
              <w:top w:val="single" w:sz="4" w:space="0" w:color="000000"/>
              <w:left w:val="single" w:sz="4" w:space="0" w:color="000000"/>
              <w:bottom w:val="single" w:sz="4" w:space="0" w:color="000000"/>
              <w:right w:val="single" w:sz="4" w:space="0" w:color="000000"/>
            </w:tcBorders>
            <w:shd w:val="clear" w:color="auto" w:fill="D9E2F3"/>
          </w:tcPr>
          <w:p w14:paraId="577D8920" w14:textId="77777777" w:rsidR="003E7963" w:rsidRDefault="00000000">
            <w:pPr>
              <w:spacing w:after="0"/>
              <w:ind w:right="1"/>
              <w:jc w:val="center"/>
            </w:pPr>
            <w:r>
              <w:rPr>
                <w:color w:val="262626"/>
              </w:rPr>
              <w:t xml:space="preserve"> </w:t>
            </w:r>
          </w:p>
        </w:tc>
      </w:tr>
      <w:tr w:rsidR="003E7963" w14:paraId="220B5690" w14:textId="77777777">
        <w:trPr>
          <w:trHeight w:val="416"/>
        </w:trPr>
        <w:tc>
          <w:tcPr>
            <w:tcW w:w="6521" w:type="dxa"/>
            <w:tcBorders>
              <w:top w:val="single" w:sz="4" w:space="0" w:color="000000"/>
              <w:left w:val="single" w:sz="4" w:space="0" w:color="000000"/>
              <w:bottom w:val="single" w:sz="4" w:space="0" w:color="000000"/>
              <w:right w:val="single" w:sz="4" w:space="0" w:color="000000"/>
            </w:tcBorders>
          </w:tcPr>
          <w:p w14:paraId="28504B29" w14:textId="77777777" w:rsidR="003E7963" w:rsidRDefault="00000000">
            <w:pPr>
              <w:spacing w:after="0"/>
            </w:pPr>
            <w:r>
              <w:rPr>
                <w:color w:val="262626"/>
              </w:rPr>
              <w:t xml:space="preserve">Excellent presentation and layout. </w:t>
            </w:r>
          </w:p>
        </w:tc>
        <w:tc>
          <w:tcPr>
            <w:tcW w:w="1648" w:type="dxa"/>
            <w:tcBorders>
              <w:top w:val="single" w:sz="4" w:space="0" w:color="000000"/>
              <w:left w:val="single" w:sz="4" w:space="0" w:color="000000"/>
              <w:bottom w:val="single" w:sz="4" w:space="0" w:color="000000"/>
              <w:right w:val="single" w:sz="4" w:space="0" w:color="000000"/>
            </w:tcBorders>
          </w:tcPr>
          <w:p w14:paraId="2B602229" w14:textId="77777777" w:rsidR="003E7963" w:rsidRDefault="00000000">
            <w:pPr>
              <w:spacing w:after="0"/>
              <w:ind w:right="49"/>
              <w:jc w:val="center"/>
            </w:pPr>
            <w:r>
              <w:rPr>
                <w:color w:val="262626"/>
              </w:rPr>
              <w:t xml:space="preserve">2.5 </w:t>
            </w:r>
          </w:p>
        </w:tc>
      </w:tr>
      <w:tr w:rsidR="003E7963" w14:paraId="7107C164" w14:textId="77777777">
        <w:trPr>
          <w:trHeight w:val="412"/>
        </w:trPr>
        <w:tc>
          <w:tcPr>
            <w:tcW w:w="6521" w:type="dxa"/>
            <w:tcBorders>
              <w:top w:val="single" w:sz="4" w:space="0" w:color="000000"/>
              <w:left w:val="single" w:sz="4" w:space="0" w:color="000000"/>
              <w:bottom w:val="single" w:sz="4" w:space="0" w:color="000000"/>
              <w:right w:val="single" w:sz="4" w:space="0" w:color="000000"/>
            </w:tcBorders>
            <w:shd w:val="clear" w:color="auto" w:fill="FFF2CC"/>
          </w:tcPr>
          <w:p w14:paraId="280499B9" w14:textId="77777777" w:rsidR="003E7963" w:rsidRDefault="00000000">
            <w:pPr>
              <w:spacing w:after="0"/>
              <w:ind w:right="48"/>
              <w:jc w:val="right"/>
            </w:pPr>
            <w:r>
              <w:rPr>
                <w:color w:val="262626"/>
              </w:rPr>
              <w:t xml:space="preserve">TOTAL </w:t>
            </w:r>
          </w:p>
        </w:tc>
        <w:tc>
          <w:tcPr>
            <w:tcW w:w="1648" w:type="dxa"/>
            <w:tcBorders>
              <w:top w:val="single" w:sz="4" w:space="0" w:color="000000"/>
              <w:left w:val="single" w:sz="4" w:space="0" w:color="000000"/>
              <w:bottom w:val="single" w:sz="4" w:space="0" w:color="000000"/>
              <w:right w:val="single" w:sz="4" w:space="0" w:color="000000"/>
            </w:tcBorders>
            <w:shd w:val="clear" w:color="auto" w:fill="FFF2CC"/>
          </w:tcPr>
          <w:p w14:paraId="538A05A7" w14:textId="77777777" w:rsidR="003E7963" w:rsidRDefault="00000000">
            <w:pPr>
              <w:spacing w:after="0"/>
              <w:ind w:right="46"/>
              <w:jc w:val="center"/>
            </w:pPr>
            <w:r>
              <w:rPr>
                <w:color w:val="262626"/>
              </w:rPr>
              <w:t xml:space="preserve">15 </w:t>
            </w:r>
          </w:p>
        </w:tc>
      </w:tr>
    </w:tbl>
    <w:p w14:paraId="5192FE7B" w14:textId="77777777" w:rsidR="003E7963" w:rsidRDefault="00000000">
      <w:pPr>
        <w:spacing w:after="140"/>
      </w:pPr>
      <w:r>
        <w:rPr>
          <w:color w:val="262626"/>
        </w:rPr>
        <w:t xml:space="preserve"> </w:t>
      </w:r>
    </w:p>
    <w:p w14:paraId="0F3996C5" w14:textId="77777777" w:rsidR="003E7963" w:rsidRDefault="00000000">
      <w:pPr>
        <w:spacing w:after="108"/>
        <w:ind w:left="-5" w:hanging="10"/>
        <w:jc w:val="both"/>
      </w:pPr>
      <w:proofErr w:type="gramStart"/>
      <w:r>
        <w:rPr>
          <w:color w:val="C00000"/>
          <w:sz w:val="24"/>
          <w:u w:val="single" w:color="C00000"/>
        </w:rPr>
        <w:t>SUBMISSION</w:t>
      </w:r>
      <w:r>
        <w:rPr>
          <w:color w:val="C00000"/>
          <w:sz w:val="24"/>
        </w:rPr>
        <w:t xml:space="preserve">  </w:t>
      </w:r>
      <w:r>
        <w:t>submitted</w:t>
      </w:r>
      <w:proofErr w:type="gramEnd"/>
      <w:r>
        <w:t xml:space="preserve"> in pdf format with the following title report.pdf</w:t>
      </w:r>
      <w:r>
        <w:rPr>
          <w:color w:val="C00000"/>
          <w:sz w:val="24"/>
        </w:rPr>
        <w:t xml:space="preserve"> </w:t>
      </w:r>
    </w:p>
    <w:p w14:paraId="2F59AE21" w14:textId="77777777" w:rsidR="003E7963" w:rsidRDefault="00000000">
      <w:pPr>
        <w:spacing w:after="112"/>
      </w:pPr>
      <w:r>
        <w:rPr>
          <w:color w:val="262626"/>
        </w:rPr>
        <w:t xml:space="preserve"> </w:t>
      </w:r>
    </w:p>
    <w:p w14:paraId="1E79E20F" w14:textId="49DA0DB4" w:rsidR="003E7963" w:rsidRDefault="00000000">
      <w:pPr>
        <w:spacing w:after="0" w:line="359" w:lineRule="auto"/>
        <w:ind w:left="-5" w:hanging="10"/>
      </w:pPr>
      <w:r>
        <w:t>Please refer to the provided report template “COM1025_2022-2</w:t>
      </w:r>
      <w:ins w:id="430" w:author="Joe Appleton" w:date="2023-11-01T09:07:00Z">
        <w:r w:rsidR="005B2E4D">
          <w:t>4</w:t>
        </w:r>
      </w:ins>
      <w:del w:id="431" w:author="Joe Appleton" w:date="2023-11-01T09:07:00Z">
        <w:r w:rsidDel="005B2E4D">
          <w:delText>3</w:delText>
        </w:r>
      </w:del>
      <w:r>
        <w:t xml:space="preserve">_Report_Template.doc” available on </w:t>
      </w:r>
      <w:proofErr w:type="spellStart"/>
      <w:r>
        <w:t>SurreyLearn</w:t>
      </w:r>
      <w:proofErr w:type="spellEnd"/>
      <w:r>
        <w:t xml:space="preserve"> under the coursework folder for the format and structure of the written report and to see what exactly is expected. The submitted report must be a single PDF file. </w:t>
      </w:r>
    </w:p>
    <w:p w14:paraId="44E22A86" w14:textId="77777777" w:rsidR="003E7963" w:rsidRDefault="00000000">
      <w:pPr>
        <w:spacing w:after="113"/>
      </w:pPr>
      <w:r>
        <w:t xml:space="preserve"> </w:t>
      </w:r>
    </w:p>
    <w:p w14:paraId="33861EB0" w14:textId="77777777" w:rsidR="003E7963" w:rsidRDefault="00000000">
      <w:pPr>
        <w:spacing w:after="112"/>
        <w:ind w:left="-5" w:hanging="10"/>
        <w:jc w:val="both"/>
      </w:pPr>
      <w:r>
        <w:t xml:space="preserve">The template structure is as follows: </w:t>
      </w:r>
    </w:p>
    <w:p w14:paraId="3B540EC5" w14:textId="77777777" w:rsidR="003E7963" w:rsidRDefault="00000000">
      <w:pPr>
        <w:spacing w:after="144"/>
        <w:ind w:left="-5" w:hanging="10"/>
        <w:jc w:val="both"/>
      </w:pPr>
      <w:r>
        <w:rPr>
          <w:b/>
        </w:rPr>
        <w:t>Page 1</w:t>
      </w:r>
      <w:r>
        <w:t xml:space="preserve"> (one page maximum):  </w:t>
      </w:r>
    </w:p>
    <w:p w14:paraId="22C76453" w14:textId="77777777" w:rsidR="003E7963" w:rsidRDefault="00000000">
      <w:pPr>
        <w:numPr>
          <w:ilvl w:val="0"/>
          <w:numId w:val="6"/>
        </w:numPr>
        <w:spacing w:after="33" w:line="359" w:lineRule="auto"/>
        <w:ind w:hanging="360"/>
        <w:jc w:val="both"/>
      </w:pPr>
      <w:r>
        <w:t xml:space="preserve">Business Rules and Assumptions for the chosen application </w:t>
      </w:r>
      <w:r>
        <w:rPr>
          <w:b/>
        </w:rPr>
        <w:t>Page 2</w:t>
      </w:r>
      <w:r>
        <w:t xml:space="preserve"> (one page maximum) </w:t>
      </w:r>
    </w:p>
    <w:p w14:paraId="566085F0" w14:textId="77777777" w:rsidR="003E7963" w:rsidRDefault="00000000">
      <w:pPr>
        <w:numPr>
          <w:ilvl w:val="0"/>
          <w:numId w:val="6"/>
        </w:numPr>
        <w:spacing w:after="113"/>
        <w:ind w:hanging="360"/>
        <w:jc w:val="both"/>
      </w:pPr>
      <w:r>
        <w:t xml:space="preserve">EER Diagram </w:t>
      </w:r>
    </w:p>
    <w:p w14:paraId="4FFF3475" w14:textId="77777777" w:rsidR="003E7963" w:rsidRDefault="00000000">
      <w:pPr>
        <w:spacing w:after="145"/>
        <w:ind w:left="-5" w:hanging="10"/>
        <w:jc w:val="both"/>
      </w:pPr>
      <w:r>
        <w:rPr>
          <w:b/>
        </w:rPr>
        <w:t>Page 3</w:t>
      </w:r>
      <w:r>
        <w:t xml:space="preserve"> (one page maximum) </w:t>
      </w:r>
    </w:p>
    <w:p w14:paraId="0C8C5867" w14:textId="77777777" w:rsidR="003E7963" w:rsidRDefault="00000000">
      <w:pPr>
        <w:numPr>
          <w:ilvl w:val="0"/>
          <w:numId w:val="6"/>
        </w:numPr>
        <w:spacing w:after="3"/>
        <w:ind w:hanging="360"/>
        <w:jc w:val="both"/>
      </w:pPr>
      <w:r>
        <w:t xml:space="preserve">Logical Database Schema </w:t>
      </w:r>
    </w:p>
    <w:p w14:paraId="7F283078" w14:textId="77777777" w:rsidR="003E7963" w:rsidRDefault="00000000">
      <w:pPr>
        <w:spacing w:after="146"/>
        <w:ind w:left="-5" w:hanging="10"/>
        <w:jc w:val="both"/>
      </w:pPr>
      <w:r>
        <w:rPr>
          <w:b/>
        </w:rPr>
        <w:t>Page 4</w:t>
      </w:r>
      <w:r>
        <w:t xml:space="preserve"> (one page maximum) </w:t>
      </w:r>
    </w:p>
    <w:p w14:paraId="43D86F9E" w14:textId="77777777" w:rsidR="003E7963" w:rsidRDefault="00000000">
      <w:pPr>
        <w:numPr>
          <w:ilvl w:val="0"/>
          <w:numId w:val="6"/>
        </w:numPr>
        <w:spacing w:after="0" w:line="359" w:lineRule="auto"/>
        <w:ind w:hanging="360"/>
        <w:jc w:val="both"/>
      </w:pPr>
      <w:r>
        <w:t xml:space="preserve">Short description of the web interface – what it hopes to achieve and a list of all the files you created for your web development with short descriptions. Do not include any screen shots </w:t>
      </w:r>
      <w:r>
        <w:lastRenderedPageBreak/>
        <w:t xml:space="preserve">here but place them in the Appendix. Remember to reference the screenshots that you will include in the Appendix. </w:t>
      </w:r>
    </w:p>
    <w:p w14:paraId="613EDC2F" w14:textId="77777777" w:rsidR="003E7963" w:rsidRDefault="00000000">
      <w:pPr>
        <w:spacing w:after="146"/>
        <w:ind w:left="-5" w:hanging="10"/>
        <w:jc w:val="both"/>
      </w:pPr>
      <w:r>
        <w:rPr>
          <w:b/>
        </w:rPr>
        <w:t>Page 5</w:t>
      </w:r>
      <w:r>
        <w:t xml:space="preserve"> (one page maximum) </w:t>
      </w:r>
    </w:p>
    <w:p w14:paraId="4391E478" w14:textId="77777777" w:rsidR="003E7963" w:rsidRDefault="00000000">
      <w:pPr>
        <w:numPr>
          <w:ilvl w:val="0"/>
          <w:numId w:val="6"/>
        </w:numPr>
        <w:spacing w:after="146"/>
        <w:ind w:hanging="360"/>
        <w:jc w:val="both"/>
      </w:pPr>
      <w:r>
        <w:t xml:space="preserve">Advanced Tasks Attempted </w:t>
      </w:r>
    </w:p>
    <w:p w14:paraId="4EF6B0ED" w14:textId="77777777" w:rsidR="003E7963" w:rsidRDefault="00000000">
      <w:pPr>
        <w:numPr>
          <w:ilvl w:val="0"/>
          <w:numId w:val="6"/>
        </w:numPr>
        <w:spacing w:after="33" w:line="359" w:lineRule="auto"/>
        <w:ind w:hanging="360"/>
        <w:jc w:val="both"/>
      </w:pPr>
      <w:proofErr w:type="gramStart"/>
      <w:r>
        <w:t>Self-reflection;</w:t>
      </w:r>
      <w:proofErr w:type="gramEnd"/>
      <w:r>
        <w:t xml:space="preserve"> how you incorporated the feedback. This is a brief discussion of how you incorporated the feedback given to you as well as what you learned from the project and things you would do differently in retrospect. </w:t>
      </w:r>
      <w:r>
        <w:rPr>
          <w:b/>
        </w:rPr>
        <w:t>Page 6</w:t>
      </w:r>
      <w:r>
        <w:t xml:space="preserve"> (one page maximum) </w:t>
      </w:r>
    </w:p>
    <w:p w14:paraId="68EE4C10" w14:textId="77777777" w:rsidR="003E7963" w:rsidRDefault="00000000">
      <w:pPr>
        <w:numPr>
          <w:ilvl w:val="0"/>
          <w:numId w:val="6"/>
        </w:numPr>
        <w:spacing w:after="113"/>
        <w:ind w:hanging="360"/>
        <w:jc w:val="both"/>
      </w:pPr>
      <w:r>
        <w:t xml:space="preserve">References </w:t>
      </w:r>
    </w:p>
    <w:p w14:paraId="18E8E518" w14:textId="77777777" w:rsidR="003E7963" w:rsidRDefault="00000000">
      <w:pPr>
        <w:spacing w:after="146"/>
        <w:ind w:left="-5" w:hanging="10"/>
        <w:jc w:val="both"/>
      </w:pPr>
      <w:r>
        <w:rPr>
          <w:b/>
        </w:rPr>
        <w:t>Page 7</w:t>
      </w:r>
      <w:r>
        <w:t xml:space="preserve"> (this can be more than 1 page) </w:t>
      </w:r>
    </w:p>
    <w:p w14:paraId="39A9970C" w14:textId="77777777" w:rsidR="003E7963" w:rsidRDefault="00000000">
      <w:pPr>
        <w:numPr>
          <w:ilvl w:val="0"/>
          <w:numId w:val="6"/>
        </w:numPr>
        <w:spacing w:after="3" w:line="359" w:lineRule="auto"/>
        <w:ind w:hanging="360"/>
        <w:jc w:val="both"/>
      </w:pPr>
      <w:r>
        <w:t xml:space="preserve">Appendix with screenshots of your webpages. Please include all the screen shots if you have more than one webpage. </w:t>
      </w:r>
    </w:p>
    <w:p w14:paraId="3A146C38" w14:textId="77777777" w:rsidR="003E7963" w:rsidRDefault="00000000">
      <w:pPr>
        <w:spacing w:after="112"/>
      </w:pPr>
      <w:r>
        <w:t xml:space="preserve"> </w:t>
      </w:r>
    </w:p>
    <w:p w14:paraId="3C887769" w14:textId="77777777" w:rsidR="003E7963" w:rsidRDefault="00000000">
      <w:pPr>
        <w:spacing w:after="156"/>
      </w:pPr>
      <w:r>
        <w:rPr>
          <w:color w:val="C00000"/>
          <w:u w:val="single" w:color="C00000"/>
        </w:rPr>
        <w:t>IMPORTANT</w:t>
      </w:r>
      <w:r>
        <w:rPr>
          <w:color w:val="C00000"/>
        </w:rPr>
        <w:t xml:space="preserve"> </w:t>
      </w:r>
    </w:p>
    <w:p w14:paraId="5A59D388" w14:textId="77777777" w:rsidR="003E7963" w:rsidRDefault="00000000">
      <w:pPr>
        <w:numPr>
          <w:ilvl w:val="0"/>
          <w:numId w:val="7"/>
        </w:numPr>
        <w:spacing w:after="133"/>
        <w:ind w:hanging="360"/>
        <w:jc w:val="both"/>
      </w:pPr>
      <w:r>
        <w:t xml:space="preserve">You are expected to use font size 11 and Arial or Calibri font style. </w:t>
      </w:r>
    </w:p>
    <w:p w14:paraId="4314E0D2" w14:textId="77777777" w:rsidR="003E7963" w:rsidRDefault="00000000">
      <w:pPr>
        <w:numPr>
          <w:ilvl w:val="0"/>
          <w:numId w:val="7"/>
        </w:numPr>
        <w:spacing w:after="3" w:line="359" w:lineRule="auto"/>
        <w:ind w:hanging="360"/>
        <w:jc w:val="both"/>
      </w:pPr>
      <w:r>
        <w:t>Please make sure that you limit yourself to the specified length of the written report (</w:t>
      </w:r>
      <w:r>
        <w:rPr>
          <w:b/>
          <w:color w:val="C00000"/>
        </w:rPr>
        <w:t>6 pages</w:t>
      </w:r>
      <w:r>
        <w:t xml:space="preserve">). This DOES NOT include the screenshots in the Appendix. </w:t>
      </w:r>
    </w:p>
    <w:p w14:paraId="1301BF05" w14:textId="77777777" w:rsidR="003E7963" w:rsidRDefault="00000000">
      <w:pPr>
        <w:spacing w:after="3"/>
        <w:ind w:left="730" w:hanging="10"/>
        <w:jc w:val="both"/>
      </w:pPr>
      <w:r>
        <w:rPr>
          <w:b/>
        </w:rPr>
        <w:t xml:space="preserve">Any extra pages will not be marked. </w:t>
      </w:r>
    </w:p>
    <w:sectPr w:rsidR="003E7963">
      <w:footerReference w:type="even" r:id="rId11"/>
      <w:footerReference w:type="default" r:id="rId12"/>
      <w:footerReference w:type="first" r:id="rId13"/>
      <w:pgSz w:w="11906" w:h="16838"/>
      <w:pgMar w:top="1445" w:right="1433" w:bottom="1462" w:left="1440" w:header="720" w:footer="655"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Joe Appleton" w:date="2023-11-01T07:00:00Z" w:initials="JA">
    <w:p w14:paraId="23D865BA" w14:textId="77777777" w:rsidR="001E0B8F" w:rsidRDefault="001E0B8F" w:rsidP="00016B2F">
      <w:r>
        <w:rPr>
          <w:rStyle w:val="CommentReference"/>
        </w:rPr>
        <w:annotationRef/>
      </w:r>
      <w:r>
        <w:rPr>
          <w:sz w:val="20"/>
          <w:szCs w:val="20"/>
        </w:rPr>
        <w:t>70%?</w:t>
      </w:r>
    </w:p>
  </w:comment>
  <w:comment w:id="21" w:author="Joe Appleton" w:date="2023-11-01T07:15:00Z" w:initials="JA">
    <w:p w14:paraId="7E78970D" w14:textId="77777777" w:rsidR="00CF66B8" w:rsidRDefault="00CF66B8" w:rsidP="000A2162">
      <w:r>
        <w:rPr>
          <w:rStyle w:val="CommentReference"/>
        </w:rPr>
        <w:annotationRef/>
      </w:r>
      <w:r>
        <w:rPr>
          <w:sz w:val="20"/>
          <w:szCs w:val="20"/>
        </w:rPr>
        <w:t>Update dates</w:t>
      </w:r>
    </w:p>
  </w:comment>
  <w:comment w:id="22" w:author="Joe Appleton" w:date="2023-11-01T07:45:00Z" w:initials="JA">
    <w:p w14:paraId="3D986E3E" w14:textId="77777777" w:rsidR="000B2D15" w:rsidRDefault="000B2D15" w:rsidP="00222915">
      <w:r>
        <w:rPr>
          <w:rStyle w:val="CommentReference"/>
        </w:rPr>
        <w:annotationRef/>
      </w:r>
      <w:r>
        <w:rPr>
          <w:sz w:val="20"/>
          <w:szCs w:val="20"/>
        </w:rPr>
        <w:t xml:space="preserve">Personal preference; however, I’d remove this - could cause trouble. Rather, I would put a notice on saying students should submit with plenty of time, not at the last minute. </w:t>
      </w:r>
    </w:p>
  </w:comment>
  <w:comment w:id="66" w:author="Joe Appleton" w:date="2023-11-01T07:45:00Z" w:initials="JA">
    <w:p w14:paraId="51B824A6" w14:textId="77777777" w:rsidR="000B2D15" w:rsidRDefault="000B2D15" w:rsidP="00A41ADF">
      <w:r>
        <w:rPr>
          <w:rStyle w:val="CommentReference"/>
        </w:rPr>
        <w:annotationRef/>
      </w:r>
      <w:r>
        <w:rPr>
          <w:sz w:val="20"/>
          <w:szCs w:val="20"/>
        </w:rPr>
        <w:t>Assume you’ll remove this? Given the cohort size.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D865BA" w15:done="0"/>
  <w15:commentEx w15:paraId="7E78970D" w15:done="0"/>
  <w15:commentEx w15:paraId="3D986E3E" w15:done="0"/>
  <w15:commentEx w15:paraId="51B824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485B33B" w16cex:dateUtc="2023-11-01T07:00:00Z"/>
  <w16cex:commentExtensible w16cex:durableId="60F5B291" w16cex:dateUtc="2023-11-01T07:15:00Z"/>
  <w16cex:commentExtensible w16cex:durableId="570937AA" w16cex:dateUtc="2023-11-01T07:45:00Z"/>
  <w16cex:commentExtensible w16cex:durableId="1BA07C74" w16cex:dateUtc="2023-11-01T0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D865BA" w16cid:durableId="7485B33B"/>
  <w16cid:commentId w16cid:paraId="7E78970D" w16cid:durableId="60F5B291"/>
  <w16cid:commentId w16cid:paraId="3D986E3E" w16cid:durableId="570937AA"/>
  <w16cid:commentId w16cid:paraId="51B824A6" w16cid:durableId="1BA07C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8BB46" w14:textId="77777777" w:rsidR="002055EB" w:rsidRDefault="002055EB">
      <w:pPr>
        <w:spacing w:after="0" w:line="240" w:lineRule="auto"/>
      </w:pPr>
      <w:r>
        <w:separator/>
      </w:r>
    </w:p>
  </w:endnote>
  <w:endnote w:type="continuationSeparator" w:id="0">
    <w:p w14:paraId="2E6A27D0" w14:textId="77777777" w:rsidR="002055EB" w:rsidRDefault="00205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B03F3" w14:textId="77777777" w:rsidR="003E7963" w:rsidRDefault="00000000">
    <w:pPr>
      <w:tabs>
        <w:tab w:val="center" w:pos="4509"/>
      </w:tabs>
      <w:spacing w:after="0"/>
    </w:pPr>
    <w:r>
      <w:rPr>
        <w:sz w:val="20"/>
      </w:rPr>
      <w:t xml:space="preserve"> </w:t>
    </w:r>
    <w:r>
      <w:rPr>
        <w:sz w:val="20"/>
      </w:rPr>
      <w:tab/>
    </w:r>
    <w:r>
      <w:fldChar w:fldCharType="begin"/>
    </w:r>
    <w:r>
      <w:instrText xml:space="preserve"> PAGE   \* MERGEFORMAT </w:instrText>
    </w:r>
    <w:r>
      <w:fldChar w:fldCharType="separate"/>
    </w:r>
    <w:r>
      <w:rPr>
        <w:sz w:val="24"/>
      </w:rPr>
      <w:t>1</w:t>
    </w:r>
    <w:r>
      <w:rPr>
        <w:sz w:val="24"/>
      </w:rPr>
      <w:fldChar w:fldCharType="end"/>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BFD0F" w14:textId="77777777" w:rsidR="003E7963" w:rsidRDefault="00000000">
    <w:pPr>
      <w:tabs>
        <w:tab w:val="center" w:pos="4509"/>
      </w:tabs>
      <w:spacing w:after="0"/>
    </w:pPr>
    <w:r>
      <w:rPr>
        <w:sz w:val="20"/>
      </w:rPr>
      <w:t xml:space="preserve"> </w:t>
    </w:r>
    <w:r>
      <w:rPr>
        <w:sz w:val="20"/>
      </w:rPr>
      <w:tab/>
    </w:r>
    <w:r>
      <w:fldChar w:fldCharType="begin"/>
    </w:r>
    <w:r>
      <w:instrText xml:space="preserve"> PAGE   \* MERGEFORMAT </w:instrText>
    </w:r>
    <w:r>
      <w:fldChar w:fldCharType="separate"/>
    </w:r>
    <w:r>
      <w:rPr>
        <w:sz w:val="24"/>
      </w:rPr>
      <w:t>1</w:t>
    </w:r>
    <w:r>
      <w:rPr>
        <w:sz w:val="24"/>
      </w:rPr>
      <w:fldChar w:fldCharType="end"/>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04F5" w14:textId="77777777" w:rsidR="003E7963" w:rsidRDefault="00000000">
    <w:pPr>
      <w:tabs>
        <w:tab w:val="center" w:pos="4509"/>
      </w:tabs>
      <w:spacing w:after="0"/>
    </w:pPr>
    <w:r>
      <w:rPr>
        <w:sz w:val="20"/>
      </w:rPr>
      <w:t xml:space="preserve"> </w:t>
    </w:r>
    <w:r>
      <w:rPr>
        <w:sz w:val="20"/>
      </w:rPr>
      <w:tab/>
    </w:r>
    <w:r>
      <w:fldChar w:fldCharType="begin"/>
    </w:r>
    <w:r>
      <w:instrText xml:space="preserve"> PAGE   \* MERGEFORMAT </w:instrText>
    </w:r>
    <w:r>
      <w:fldChar w:fldCharType="separate"/>
    </w:r>
    <w:r>
      <w:rPr>
        <w:sz w:val="24"/>
      </w:rPr>
      <w:t>1</w:t>
    </w:r>
    <w:r>
      <w:rPr>
        <w:sz w:val="24"/>
      </w:rPr>
      <w:fldChar w:fldCharType="end"/>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7230A" w14:textId="77777777" w:rsidR="002055EB" w:rsidRDefault="002055EB">
      <w:pPr>
        <w:spacing w:after="0" w:line="240" w:lineRule="auto"/>
      </w:pPr>
      <w:r>
        <w:separator/>
      </w:r>
    </w:p>
  </w:footnote>
  <w:footnote w:type="continuationSeparator" w:id="0">
    <w:p w14:paraId="1F3DABD6" w14:textId="77777777" w:rsidR="002055EB" w:rsidRDefault="00205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B04"/>
    <w:multiLevelType w:val="multilevel"/>
    <w:tmpl w:val="1F4A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C695C"/>
    <w:multiLevelType w:val="hybridMultilevel"/>
    <w:tmpl w:val="869C78F2"/>
    <w:lvl w:ilvl="0" w:tplc="5B2ACB78">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D2A9A4E">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93E295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E4EEA8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6E89B3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FC6D598">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0C8A74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A92028E">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044820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307F1D"/>
    <w:multiLevelType w:val="hybridMultilevel"/>
    <w:tmpl w:val="8C1C7AE8"/>
    <w:lvl w:ilvl="0" w:tplc="5B2ACB78">
      <w:start w:val="1"/>
      <w:numFmt w:val="bullet"/>
      <w:lvlText w:val="o"/>
      <w:lvlJc w:val="left"/>
      <w:pPr>
        <w:ind w:left="1080" w:hanging="360"/>
      </w:pPr>
      <w:rPr>
        <w:rFonts w:ascii="Courier New" w:eastAsia="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4C620C9"/>
    <w:multiLevelType w:val="hybridMultilevel"/>
    <w:tmpl w:val="112ADF6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CF2B65"/>
    <w:multiLevelType w:val="hybridMultilevel"/>
    <w:tmpl w:val="D9E6E82A"/>
    <w:lvl w:ilvl="0" w:tplc="4F2260CC">
      <w:start w:val="15"/>
      <w:numFmt w:val="bullet"/>
      <w:lvlText w:val="-"/>
      <w:lvlJc w:val="left"/>
      <w:pPr>
        <w:ind w:left="405" w:hanging="360"/>
      </w:pPr>
      <w:rPr>
        <w:rFonts w:ascii="Calibri" w:eastAsia="Calibri" w:hAnsi="Calibri" w:cs="Calibri" w:hint="default"/>
      </w:rPr>
    </w:lvl>
    <w:lvl w:ilvl="1" w:tplc="08090003" w:tentative="1">
      <w:start w:val="1"/>
      <w:numFmt w:val="bullet"/>
      <w:lvlText w:val="o"/>
      <w:lvlJc w:val="left"/>
      <w:pPr>
        <w:ind w:left="1125" w:hanging="360"/>
      </w:pPr>
      <w:rPr>
        <w:rFonts w:ascii="Courier New" w:hAnsi="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5" w15:restartNumberingAfterBreak="0">
    <w:nsid w:val="1B87524D"/>
    <w:multiLevelType w:val="hybridMultilevel"/>
    <w:tmpl w:val="4CA486C2"/>
    <w:lvl w:ilvl="0" w:tplc="08090003">
      <w:start w:val="1"/>
      <w:numFmt w:val="bullet"/>
      <w:lvlText w:val="o"/>
      <w:lvlJc w:val="left"/>
      <w:pPr>
        <w:ind w:left="1441" w:hanging="360"/>
      </w:pPr>
      <w:rPr>
        <w:rFonts w:ascii="Courier New" w:hAnsi="Courier New" w:hint="default"/>
      </w:rPr>
    </w:lvl>
    <w:lvl w:ilvl="1" w:tplc="08090003" w:tentative="1">
      <w:start w:val="1"/>
      <w:numFmt w:val="bullet"/>
      <w:lvlText w:val="o"/>
      <w:lvlJc w:val="left"/>
      <w:pPr>
        <w:ind w:left="2161" w:hanging="360"/>
      </w:pPr>
      <w:rPr>
        <w:rFonts w:ascii="Courier New" w:hAnsi="Courier New" w:hint="default"/>
      </w:rPr>
    </w:lvl>
    <w:lvl w:ilvl="2" w:tplc="08090005" w:tentative="1">
      <w:start w:val="1"/>
      <w:numFmt w:val="bullet"/>
      <w:lvlText w:val=""/>
      <w:lvlJc w:val="left"/>
      <w:pPr>
        <w:ind w:left="2881" w:hanging="360"/>
      </w:pPr>
      <w:rPr>
        <w:rFonts w:ascii="Wingdings" w:hAnsi="Wingdings" w:hint="default"/>
      </w:rPr>
    </w:lvl>
    <w:lvl w:ilvl="3" w:tplc="08090001" w:tentative="1">
      <w:start w:val="1"/>
      <w:numFmt w:val="bullet"/>
      <w:lvlText w:val=""/>
      <w:lvlJc w:val="left"/>
      <w:pPr>
        <w:ind w:left="3601" w:hanging="360"/>
      </w:pPr>
      <w:rPr>
        <w:rFonts w:ascii="Symbol" w:hAnsi="Symbol" w:hint="default"/>
      </w:rPr>
    </w:lvl>
    <w:lvl w:ilvl="4" w:tplc="08090003" w:tentative="1">
      <w:start w:val="1"/>
      <w:numFmt w:val="bullet"/>
      <w:lvlText w:val="o"/>
      <w:lvlJc w:val="left"/>
      <w:pPr>
        <w:ind w:left="4321" w:hanging="360"/>
      </w:pPr>
      <w:rPr>
        <w:rFonts w:ascii="Courier New" w:hAnsi="Courier New" w:hint="default"/>
      </w:rPr>
    </w:lvl>
    <w:lvl w:ilvl="5" w:tplc="08090005" w:tentative="1">
      <w:start w:val="1"/>
      <w:numFmt w:val="bullet"/>
      <w:lvlText w:val=""/>
      <w:lvlJc w:val="left"/>
      <w:pPr>
        <w:ind w:left="5041" w:hanging="360"/>
      </w:pPr>
      <w:rPr>
        <w:rFonts w:ascii="Wingdings" w:hAnsi="Wingdings" w:hint="default"/>
      </w:rPr>
    </w:lvl>
    <w:lvl w:ilvl="6" w:tplc="08090001" w:tentative="1">
      <w:start w:val="1"/>
      <w:numFmt w:val="bullet"/>
      <w:lvlText w:val=""/>
      <w:lvlJc w:val="left"/>
      <w:pPr>
        <w:ind w:left="5761" w:hanging="360"/>
      </w:pPr>
      <w:rPr>
        <w:rFonts w:ascii="Symbol" w:hAnsi="Symbol" w:hint="default"/>
      </w:rPr>
    </w:lvl>
    <w:lvl w:ilvl="7" w:tplc="08090003" w:tentative="1">
      <w:start w:val="1"/>
      <w:numFmt w:val="bullet"/>
      <w:lvlText w:val="o"/>
      <w:lvlJc w:val="left"/>
      <w:pPr>
        <w:ind w:left="6481" w:hanging="360"/>
      </w:pPr>
      <w:rPr>
        <w:rFonts w:ascii="Courier New" w:hAnsi="Courier New" w:hint="default"/>
      </w:rPr>
    </w:lvl>
    <w:lvl w:ilvl="8" w:tplc="08090005" w:tentative="1">
      <w:start w:val="1"/>
      <w:numFmt w:val="bullet"/>
      <w:lvlText w:val=""/>
      <w:lvlJc w:val="left"/>
      <w:pPr>
        <w:ind w:left="7201" w:hanging="360"/>
      </w:pPr>
      <w:rPr>
        <w:rFonts w:ascii="Wingdings" w:hAnsi="Wingdings" w:hint="default"/>
      </w:rPr>
    </w:lvl>
  </w:abstractNum>
  <w:abstractNum w:abstractNumId="6" w15:restartNumberingAfterBreak="0">
    <w:nsid w:val="1D8E0ABE"/>
    <w:multiLevelType w:val="hybridMultilevel"/>
    <w:tmpl w:val="B7DE46FA"/>
    <w:lvl w:ilvl="0" w:tplc="08090003">
      <w:start w:val="1"/>
      <w:numFmt w:val="bullet"/>
      <w:lvlText w:val="o"/>
      <w:lvlJc w:val="left"/>
      <w:pPr>
        <w:ind w:left="1845" w:hanging="360"/>
      </w:pPr>
      <w:rPr>
        <w:rFonts w:ascii="Courier New" w:hAnsi="Courier New" w:hint="default"/>
      </w:rPr>
    </w:lvl>
    <w:lvl w:ilvl="1" w:tplc="08090003" w:tentative="1">
      <w:start w:val="1"/>
      <w:numFmt w:val="bullet"/>
      <w:lvlText w:val="o"/>
      <w:lvlJc w:val="left"/>
      <w:pPr>
        <w:ind w:left="2565" w:hanging="360"/>
      </w:pPr>
      <w:rPr>
        <w:rFonts w:ascii="Courier New" w:hAnsi="Courier New" w:hint="default"/>
      </w:rPr>
    </w:lvl>
    <w:lvl w:ilvl="2" w:tplc="08090005" w:tentative="1">
      <w:start w:val="1"/>
      <w:numFmt w:val="bullet"/>
      <w:lvlText w:val=""/>
      <w:lvlJc w:val="left"/>
      <w:pPr>
        <w:ind w:left="3285" w:hanging="360"/>
      </w:pPr>
      <w:rPr>
        <w:rFonts w:ascii="Wingdings" w:hAnsi="Wingdings" w:hint="default"/>
      </w:rPr>
    </w:lvl>
    <w:lvl w:ilvl="3" w:tplc="08090001" w:tentative="1">
      <w:start w:val="1"/>
      <w:numFmt w:val="bullet"/>
      <w:lvlText w:val=""/>
      <w:lvlJc w:val="left"/>
      <w:pPr>
        <w:ind w:left="4005" w:hanging="360"/>
      </w:pPr>
      <w:rPr>
        <w:rFonts w:ascii="Symbol" w:hAnsi="Symbol" w:hint="default"/>
      </w:rPr>
    </w:lvl>
    <w:lvl w:ilvl="4" w:tplc="08090003" w:tentative="1">
      <w:start w:val="1"/>
      <w:numFmt w:val="bullet"/>
      <w:lvlText w:val="o"/>
      <w:lvlJc w:val="left"/>
      <w:pPr>
        <w:ind w:left="4725" w:hanging="360"/>
      </w:pPr>
      <w:rPr>
        <w:rFonts w:ascii="Courier New" w:hAnsi="Courier New" w:hint="default"/>
      </w:rPr>
    </w:lvl>
    <w:lvl w:ilvl="5" w:tplc="08090005" w:tentative="1">
      <w:start w:val="1"/>
      <w:numFmt w:val="bullet"/>
      <w:lvlText w:val=""/>
      <w:lvlJc w:val="left"/>
      <w:pPr>
        <w:ind w:left="5445" w:hanging="360"/>
      </w:pPr>
      <w:rPr>
        <w:rFonts w:ascii="Wingdings" w:hAnsi="Wingdings" w:hint="default"/>
      </w:rPr>
    </w:lvl>
    <w:lvl w:ilvl="6" w:tplc="08090001" w:tentative="1">
      <w:start w:val="1"/>
      <w:numFmt w:val="bullet"/>
      <w:lvlText w:val=""/>
      <w:lvlJc w:val="left"/>
      <w:pPr>
        <w:ind w:left="6165" w:hanging="360"/>
      </w:pPr>
      <w:rPr>
        <w:rFonts w:ascii="Symbol" w:hAnsi="Symbol" w:hint="default"/>
      </w:rPr>
    </w:lvl>
    <w:lvl w:ilvl="7" w:tplc="08090003" w:tentative="1">
      <w:start w:val="1"/>
      <w:numFmt w:val="bullet"/>
      <w:lvlText w:val="o"/>
      <w:lvlJc w:val="left"/>
      <w:pPr>
        <w:ind w:left="6885" w:hanging="360"/>
      </w:pPr>
      <w:rPr>
        <w:rFonts w:ascii="Courier New" w:hAnsi="Courier New" w:hint="default"/>
      </w:rPr>
    </w:lvl>
    <w:lvl w:ilvl="8" w:tplc="08090005" w:tentative="1">
      <w:start w:val="1"/>
      <w:numFmt w:val="bullet"/>
      <w:lvlText w:val=""/>
      <w:lvlJc w:val="left"/>
      <w:pPr>
        <w:ind w:left="7605" w:hanging="360"/>
      </w:pPr>
      <w:rPr>
        <w:rFonts w:ascii="Wingdings" w:hAnsi="Wingdings" w:hint="default"/>
      </w:rPr>
    </w:lvl>
  </w:abstractNum>
  <w:abstractNum w:abstractNumId="7" w15:restartNumberingAfterBreak="0">
    <w:nsid w:val="1DB97131"/>
    <w:multiLevelType w:val="hybridMultilevel"/>
    <w:tmpl w:val="7D42AC10"/>
    <w:lvl w:ilvl="0" w:tplc="7F1A88F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AC0B3A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5208F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3AD58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90BE5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8AB34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F4166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8CC10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8C991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CF33482"/>
    <w:multiLevelType w:val="hybridMultilevel"/>
    <w:tmpl w:val="46849E2E"/>
    <w:lvl w:ilvl="0" w:tplc="D2C44B56">
      <w:start w:val="1"/>
      <w:numFmt w:val="lowerLetter"/>
      <w:lvlText w:val="%1)"/>
      <w:lvlJc w:val="left"/>
      <w:pPr>
        <w:ind w:left="234"/>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1" w:tplc="B79A0104">
      <w:start w:val="1"/>
      <w:numFmt w:val="lowerLetter"/>
      <w:lvlText w:val="%2"/>
      <w:lvlJc w:val="left"/>
      <w:pPr>
        <w:ind w:left="1188"/>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2" w:tplc="627A54A0">
      <w:start w:val="1"/>
      <w:numFmt w:val="lowerRoman"/>
      <w:lvlText w:val="%3"/>
      <w:lvlJc w:val="left"/>
      <w:pPr>
        <w:ind w:left="1908"/>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3" w:tplc="E910CCDC">
      <w:start w:val="1"/>
      <w:numFmt w:val="decimal"/>
      <w:lvlText w:val="%4"/>
      <w:lvlJc w:val="left"/>
      <w:pPr>
        <w:ind w:left="2628"/>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4" w:tplc="8CD4272C">
      <w:start w:val="1"/>
      <w:numFmt w:val="lowerLetter"/>
      <w:lvlText w:val="%5"/>
      <w:lvlJc w:val="left"/>
      <w:pPr>
        <w:ind w:left="3348"/>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5" w:tplc="3874198A">
      <w:start w:val="1"/>
      <w:numFmt w:val="lowerRoman"/>
      <w:lvlText w:val="%6"/>
      <w:lvlJc w:val="left"/>
      <w:pPr>
        <w:ind w:left="4068"/>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6" w:tplc="3D30D196">
      <w:start w:val="1"/>
      <w:numFmt w:val="decimal"/>
      <w:lvlText w:val="%7"/>
      <w:lvlJc w:val="left"/>
      <w:pPr>
        <w:ind w:left="4788"/>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7" w:tplc="E5E0699C">
      <w:start w:val="1"/>
      <w:numFmt w:val="lowerLetter"/>
      <w:lvlText w:val="%8"/>
      <w:lvlJc w:val="left"/>
      <w:pPr>
        <w:ind w:left="5508"/>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8" w:tplc="27E038E4">
      <w:start w:val="1"/>
      <w:numFmt w:val="lowerRoman"/>
      <w:lvlText w:val="%9"/>
      <w:lvlJc w:val="left"/>
      <w:pPr>
        <w:ind w:left="6228"/>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abstractNum>
  <w:abstractNum w:abstractNumId="9" w15:restartNumberingAfterBreak="0">
    <w:nsid w:val="2E134D08"/>
    <w:multiLevelType w:val="hybridMultilevel"/>
    <w:tmpl w:val="01823A68"/>
    <w:lvl w:ilvl="0" w:tplc="08090003">
      <w:start w:val="1"/>
      <w:numFmt w:val="bullet"/>
      <w:lvlText w:val="o"/>
      <w:lvlJc w:val="left"/>
      <w:pPr>
        <w:ind w:left="1125" w:hanging="360"/>
      </w:pPr>
      <w:rPr>
        <w:rFonts w:ascii="Courier New" w:hAnsi="Courier New" w:hint="default"/>
      </w:rPr>
    </w:lvl>
    <w:lvl w:ilvl="1" w:tplc="08090003" w:tentative="1">
      <w:start w:val="1"/>
      <w:numFmt w:val="bullet"/>
      <w:lvlText w:val="o"/>
      <w:lvlJc w:val="left"/>
      <w:pPr>
        <w:ind w:left="1845" w:hanging="360"/>
      </w:pPr>
      <w:rPr>
        <w:rFonts w:ascii="Courier New" w:hAnsi="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0" w15:restartNumberingAfterBreak="0">
    <w:nsid w:val="30D507B4"/>
    <w:multiLevelType w:val="hybridMultilevel"/>
    <w:tmpl w:val="535A3D9C"/>
    <w:lvl w:ilvl="0" w:tplc="DD4AD9B2">
      <w:start w:val="1"/>
      <w:numFmt w:val="upperLetter"/>
      <w:lvlText w:val="%1)"/>
      <w:lvlJc w:val="left"/>
      <w:pPr>
        <w:ind w:left="72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1" w:tplc="10527014">
      <w:start w:val="1"/>
      <w:numFmt w:val="lowerLetter"/>
      <w:lvlText w:val="%2"/>
      <w:lvlJc w:val="left"/>
      <w:pPr>
        <w:ind w:left="144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2" w:tplc="43E4D584">
      <w:start w:val="1"/>
      <w:numFmt w:val="lowerRoman"/>
      <w:lvlText w:val="%3"/>
      <w:lvlJc w:val="left"/>
      <w:pPr>
        <w:ind w:left="216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3" w:tplc="E5AEC644">
      <w:start w:val="1"/>
      <w:numFmt w:val="decimal"/>
      <w:lvlText w:val="%4"/>
      <w:lvlJc w:val="left"/>
      <w:pPr>
        <w:ind w:left="288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4" w:tplc="9BFCB2EC">
      <w:start w:val="1"/>
      <w:numFmt w:val="lowerLetter"/>
      <w:lvlText w:val="%5"/>
      <w:lvlJc w:val="left"/>
      <w:pPr>
        <w:ind w:left="360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5" w:tplc="BE9E6646">
      <w:start w:val="1"/>
      <w:numFmt w:val="lowerRoman"/>
      <w:lvlText w:val="%6"/>
      <w:lvlJc w:val="left"/>
      <w:pPr>
        <w:ind w:left="432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6" w:tplc="215C463E">
      <w:start w:val="1"/>
      <w:numFmt w:val="decimal"/>
      <w:lvlText w:val="%7"/>
      <w:lvlJc w:val="left"/>
      <w:pPr>
        <w:ind w:left="504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7" w:tplc="0D001A46">
      <w:start w:val="1"/>
      <w:numFmt w:val="lowerLetter"/>
      <w:lvlText w:val="%8"/>
      <w:lvlJc w:val="left"/>
      <w:pPr>
        <w:ind w:left="576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8" w:tplc="368E2F3C">
      <w:start w:val="1"/>
      <w:numFmt w:val="lowerRoman"/>
      <w:lvlText w:val="%9"/>
      <w:lvlJc w:val="left"/>
      <w:pPr>
        <w:ind w:left="648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abstractNum>
  <w:abstractNum w:abstractNumId="11" w15:restartNumberingAfterBreak="0">
    <w:nsid w:val="43D45F4B"/>
    <w:multiLevelType w:val="hybridMultilevel"/>
    <w:tmpl w:val="2236C5CC"/>
    <w:lvl w:ilvl="0" w:tplc="CA6AD94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4E864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90D62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0E038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E2800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E0367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6849A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4A0FB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401E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A80493C"/>
    <w:multiLevelType w:val="hybridMultilevel"/>
    <w:tmpl w:val="7BA87896"/>
    <w:lvl w:ilvl="0" w:tplc="A55EB5F0">
      <w:start w:val="1"/>
      <w:numFmt w:val="decimal"/>
      <w:lvlText w:val="%1."/>
      <w:lvlJc w:val="left"/>
      <w:pPr>
        <w:ind w:left="720"/>
      </w:pPr>
      <w:rPr>
        <w:rFonts w:ascii="Calibri" w:eastAsia="Calibri" w:hAnsi="Calibri" w:cs="Calibri"/>
        <w:b w:val="0"/>
        <w:i w:val="0"/>
        <w:strike w:val="0"/>
        <w:dstrike w:val="0"/>
        <w:color w:val="2F5496"/>
        <w:sz w:val="28"/>
        <w:szCs w:val="28"/>
        <w:u w:val="none" w:color="000000"/>
        <w:bdr w:val="none" w:sz="0" w:space="0" w:color="auto"/>
        <w:shd w:val="clear" w:color="auto" w:fill="auto"/>
        <w:vertAlign w:val="baseline"/>
      </w:rPr>
    </w:lvl>
    <w:lvl w:ilvl="1" w:tplc="41060BD4">
      <w:start w:val="1"/>
      <w:numFmt w:val="lowerLetter"/>
      <w:lvlText w:val="%2"/>
      <w:lvlJc w:val="left"/>
      <w:pPr>
        <w:ind w:left="1440"/>
      </w:pPr>
      <w:rPr>
        <w:rFonts w:ascii="Calibri" w:eastAsia="Calibri" w:hAnsi="Calibri" w:cs="Calibri"/>
        <w:b w:val="0"/>
        <w:i w:val="0"/>
        <w:strike w:val="0"/>
        <w:dstrike w:val="0"/>
        <w:color w:val="2F5496"/>
        <w:sz w:val="28"/>
        <w:szCs w:val="28"/>
        <w:u w:val="none" w:color="000000"/>
        <w:bdr w:val="none" w:sz="0" w:space="0" w:color="auto"/>
        <w:shd w:val="clear" w:color="auto" w:fill="auto"/>
        <w:vertAlign w:val="baseline"/>
      </w:rPr>
    </w:lvl>
    <w:lvl w:ilvl="2" w:tplc="276A8E94">
      <w:start w:val="1"/>
      <w:numFmt w:val="lowerRoman"/>
      <w:lvlText w:val="%3"/>
      <w:lvlJc w:val="left"/>
      <w:pPr>
        <w:ind w:left="2160"/>
      </w:pPr>
      <w:rPr>
        <w:rFonts w:ascii="Calibri" w:eastAsia="Calibri" w:hAnsi="Calibri" w:cs="Calibri"/>
        <w:b w:val="0"/>
        <w:i w:val="0"/>
        <w:strike w:val="0"/>
        <w:dstrike w:val="0"/>
        <w:color w:val="2F5496"/>
        <w:sz w:val="28"/>
        <w:szCs w:val="28"/>
        <w:u w:val="none" w:color="000000"/>
        <w:bdr w:val="none" w:sz="0" w:space="0" w:color="auto"/>
        <w:shd w:val="clear" w:color="auto" w:fill="auto"/>
        <w:vertAlign w:val="baseline"/>
      </w:rPr>
    </w:lvl>
    <w:lvl w:ilvl="3" w:tplc="6B7049B8">
      <w:start w:val="1"/>
      <w:numFmt w:val="decimal"/>
      <w:lvlText w:val="%4"/>
      <w:lvlJc w:val="left"/>
      <w:pPr>
        <w:ind w:left="2880"/>
      </w:pPr>
      <w:rPr>
        <w:rFonts w:ascii="Calibri" w:eastAsia="Calibri" w:hAnsi="Calibri" w:cs="Calibri"/>
        <w:b w:val="0"/>
        <w:i w:val="0"/>
        <w:strike w:val="0"/>
        <w:dstrike w:val="0"/>
        <w:color w:val="2F5496"/>
        <w:sz w:val="28"/>
        <w:szCs w:val="28"/>
        <w:u w:val="none" w:color="000000"/>
        <w:bdr w:val="none" w:sz="0" w:space="0" w:color="auto"/>
        <w:shd w:val="clear" w:color="auto" w:fill="auto"/>
        <w:vertAlign w:val="baseline"/>
      </w:rPr>
    </w:lvl>
    <w:lvl w:ilvl="4" w:tplc="9BE2AEB6">
      <w:start w:val="1"/>
      <w:numFmt w:val="lowerLetter"/>
      <w:lvlText w:val="%5"/>
      <w:lvlJc w:val="left"/>
      <w:pPr>
        <w:ind w:left="3600"/>
      </w:pPr>
      <w:rPr>
        <w:rFonts w:ascii="Calibri" w:eastAsia="Calibri" w:hAnsi="Calibri" w:cs="Calibri"/>
        <w:b w:val="0"/>
        <w:i w:val="0"/>
        <w:strike w:val="0"/>
        <w:dstrike w:val="0"/>
        <w:color w:val="2F5496"/>
        <w:sz w:val="28"/>
        <w:szCs w:val="28"/>
        <w:u w:val="none" w:color="000000"/>
        <w:bdr w:val="none" w:sz="0" w:space="0" w:color="auto"/>
        <w:shd w:val="clear" w:color="auto" w:fill="auto"/>
        <w:vertAlign w:val="baseline"/>
      </w:rPr>
    </w:lvl>
    <w:lvl w:ilvl="5" w:tplc="EC840B1E">
      <w:start w:val="1"/>
      <w:numFmt w:val="lowerRoman"/>
      <w:lvlText w:val="%6"/>
      <w:lvlJc w:val="left"/>
      <w:pPr>
        <w:ind w:left="4320"/>
      </w:pPr>
      <w:rPr>
        <w:rFonts w:ascii="Calibri" w:eastAsia="Calibri" w:hAnsi="Calibri" w:cs="Calibri"/>
        <w:b w:val="0"/>
        <w:i w:val="0"/>
        <w:strike w:val="0"/>
        <w:dstrike w:val="0"/>
        <w:color w:val="2F5496"/>
        <w:sz w:val="28"/>
        <w:szCs w:val="28"/>
        <w:u w:val="none" w:color="000000"/>
        <w:bdr w:val="none" w:sz="0" w:space="0" w:color="auto"/>
        <w:shd w:val="clear" w:color="auto" w:fill="auto"/>
        <w:vertAlign w:val="baseline"/>
      </w:rPr>
    </w:lvl>
    <w:lvl w:ilvl="6" w:tplc="DD36E418">
      <w:start w:val="1"/>
      <w:numFmt w:val="decimal"/>
      <w:lvlText w:val="%7"/>
      <w:lvlJc w:val="left"/>
      <w:pPr>
        <w:ind w:left="5040"/>
      </w:pPr>
      <w:rPr>
        <w:rFonts w:ascii="Calibri" w:eastAsia="Calibri" w:hAnsi="Calibri" w:cs="Calibri"/>
        <w:b w:val="0"/>
        <w:i w:val="0"/>
        <w:strike w:val="0"/>
        <w:dstrike w:val="0"/>
        <w:color w:val="2F5496"/>
        <w:sz w:val="28"/>
        <w:szCs w:val="28"/>
        <w:u w:val="none" w:color="000000"/>
        <w:bdr w:val="none" w:sz="0" w:space="0" w:color="auto"/>
        <w:shd w:val="clear" w:color="auto" w:fill="auto"/>
        <w:vertAlign w:val="baseline"/>
      </w:rPr>
    </w:lvl>
    <w:lvl w:ilvl="7" w:tplc="EF4CBA2C">
      <w:start w:val="1"/>
      <w:numFmt w:val="lowerLetter"/>
      <w:lvlText w:val="%8"/>
      <w:lvlJc w:val="left"/>
      <w:pPr>
        <w:ind w:left="5760"/>
      </w:pPr>
      <w:rPr>
        <w:rFonts w:ascii="Calibri" w:eastAsia="Calibri" w:hAnsi="Calibri" w:cs="Calibri"/>
        <w:b w:val="0"/>
        <w:i w:val="0"/>
        <w:strike w:val="0"/>
        <w:dstrike w:val="0"/>
        <w:color w:val="2F5496"/>
        <w:sz w:val="28"/>
        <w:szCs w:val="28"/>
        <w:u w:val="none" w:color="000000"/>
        <w:bdr w:val="none" w:sz="0" w:space="0" w:color="auto"/>
        <w:shd w:val="clear" w:color="auto" w:fill="auto"/>
        <w:vertAlign w:val="baseline"/>
      </w:rPr>
    </w:lvl>
    <w:lvl w:ilvl="8" w:tplc="DB028CE6">
      <w:start w:val="1"/>
      <w:numFmt w:val="lowerRoman"/>
      <w:lvlText w:val="%9"/>
      <w:lvlJc w:val="left"/>
      <w:pPr>
        <w:ind w:left="6480"/>
      </w:pPr>
      <w:rPr>
        <w:rFonts w:ascii="Calibri" w:eastAsia="Calibri" w:hAnsi="Calibri" w:cs="Calibri"/>
        <w:b w:val="0"/>
        <w:i w:val="0"/>
        <w:strike w:val="0"/>
        <w:dstrike w:val="0"/>
        <w:color w:val="2F5496"/>
        <w:sz w:val="28"/>
        <w:szCs w:val="28"/>
        <w:u w:val="none" w:color="000000"/>
        <w:bdr w:val="none" w:sz="0" w:space="0" w:color="auto"/>
        <w:shd w:val="clear" w:color="auto" w:fill="auto"/>
        <w:vertAlign w:val="baseline"/>
      </w:rPr>
    </w:lvl>
  </w:abstractNum>
  <w:abstractNum w:abstractNumId="13" w15:restartNumberingAfterBreak="0">
    <w:nsid w:val="4F966B3A"/>
    <w:multiLevelType w:val="hybridMultilevel"/>
    <w:tmpl w:val="A8AE8C74"/>
    <w:lvl w:ilvl="0" w:tplc="B3ECF2BA">
      <w:start w:val="1"/>
      <w:numFmt w:val="lowerLetter"/>
      <w:lvlText w:val="%1)"/>
      <w:lvlJc w:val="left"/>
      <w:pPr>
        <w:ind w:left="719"/>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1" w:tplc="6CD2473A">
      <w:start w:val="1"/>
      <w:numFmt w:val="lowerLetter"/>
      <w:lvlText w:val="%2"/>
      <w:lvlJc w:val="left"/>
      <w:pPr>
        <w:ind w:left="1546"/>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2" w:tplc="ED267690">
      <w:start w:val="1"/>
      <w:numFmt w:val="lowerRoman"/>
      <w:lvlText w:val="%3"/>
      <w:lvlJc w:val="left"/>
      <w:pPr>
        <w:ind w:left="2266"/>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3" w:tplc="0C546BD2">
      <w:start w:val="1"/>
      <w:numFmt w:val="decimal"/>
      <w:lvlText w:val="%4"/>
      <w:lvlJc w:val="left"/>
      <w:pPr>
        <w:ind w:left="2986"/>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4" w:tplc="CE5C368A">
      <w:start w:val="1"/>
      <w:numFmt w:val="lowerLetter"/>
      <w:lvlText w:val="%5"/>
      <w:lvlJc w:val="left"/>
      <w:pPr>
        <w:ind w:left="3706"/>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5" w:tplc="998070DC">
      <w:start w:val="1"/>
      <w:numFmt w:val="lowerRoman"/>
      <w:lvlText w:val="%6"/>
      <w:lvlJc w:val="left"/>
      <w:pPr>
        <w:ind w:left="4426"/>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6" w:tplc="244CC7AC">
      <w:start w:val="1"/>
      <w:numFmt w:val="decimal"/>
      <w:lvlText w:val="%7"/>
      <w:lvlJc w:val="left"/>
      <w:pPr>
        <w:ind w:left="5146"/>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7" w:tplc="B6E4CBC2">
      <w:start w:val="1"/>
      <w:numFmt w:val="lowerLetter"/>
      <w:lvlText w:val="%8"/>
      <w:lvlJc w:val="left"/>
      <w:pPr>
        <w:ind w:left="5866"/>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8" w:tplc="5E348EA6">
      <w:start w:val="1"/>
      <w:numFmt w:val="lowerRoman"/>
      <w:lvlText w:val="%9"/>
      <w:lvlJc w:val="left"/>
      <w:pPr>
        <w:ind w:left="6586"/>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abstractNum>
  <w:abstractNum w:abstractNumId="14" w15:restartNumberingAfterBreak="0">
    <w:nsid w:val="61537FA6"/>
    <w:multiLevelType w:val="hybridMultilevel"/>
    <w:tmpl w:val="954E480E"/>
    <w:lvl w:ilvl="0" w:tplc="C3B20174">
      <w:start w:val="1"/>
      <w:numFmt w:val="bullet"/>
      <w:lvlText w:val="o"/>
      <w:lvlJc w:val="left"/>
      <w:pPr>
        <w:ind w:left="720"/>
      </w:pPr>
      <w:rPr>
        <w:rFonts w:ascii="Courier New" w:eastAsia="Courier New" w:hAnsi="Courier New" w:cs="Courier New"/>
        <w:b w:val="0"/>
        <w:i w:val="0"/>
        <w:strike w:val="0"/>
        <w:dstrike w:val="0"/>
        <w:color w:val="2F5496"/>
        <w:sz w:val="28"/>
        <w:szCs w:val="28"/>
        <w:u w:val="none" w:color="000000"/>
        <w:bdr w:val="none" w:sz="0" w:space="0" w:color="auto"/>
        <w:shd w:val="clear" w:color="auto" w:fill="auto"/>
        <w:vertAlign w:val="baseline"/>
      </w:rPr>
    </w:lvl>
    <w:lvl w:ilvl="1" w:tplc="2B2CC694">
      <w:start w:val="1"/>
      <w:numFmt w:val="bullet"/>
      <w:lvlText w:val="o"/>
      <w:lvlJc w:val="left"/>
      <w:pPr>
        <w:ind w:left="1458"/>
      </w:pPr>
      <w:rPr>
        <w:rFonts w:ascii="Courier New" w:eastAsia="Courier New" w:hAnsi="Courier New" w:cs="Courier New"/>
        <w:b w:val="0"/>
        <w:i w:val="0"/>
        <w:strike w:val="0"/>
        <w:dstrike w:val="0"/>
        <w:color w:val="2F5496"/>
        <w:sz w:val="28"/>
        <w:szCs w:val="28"/>
        <w:u w:val="none" w:color="000000"/>
        <w:bdr w:val="none" w:sz="0" w:space="0" w:color="auto"/>
        <w:shd w:val="clear" w:color="auto" w:fill="auto"/>
        <w:vertAlign w:val="baseline"/>
      </w:rPr>
    </w:lvl>
    <w:lvl w:ilvl="2" w:tplc="AC4EDCF2">
      <w:start w:val="1"/>
      <w:numFmt w:val="bullet"/>
      <w:lvlText w:val="▪"/>
      <w:lvlJc w:val="left"/>
      <w:pPr>
        <w:ind w:left="2178"/>
      </w:pPr>
      <w:rPr>
        <w:rFonts w:ascii="Courier New" w:eastAsia="Courier New" w:hAnsi="Courier New" w:cs="Courier New"/>
        <w:b w:val="0"/>
        <w:i w:val="0"/>
        <w:strike w:val="0"/>
        <w:dstrike w:val="0"/>
        <w:color w:val="2F5496"/>
        <w:sz w:val="28"/>
        <w:szCs w:val="28"/>
        <w:u w:val="none" w:color="000000"/>
        <w:bdr w:val="none" w:sz="0" w:space="0" w:color="auto"/>
        <w:shd w:val="clear" w:color="auto" w:fill="auto"/>
        <w:vertAlign w:val="baseline"/>
      </w:rPr>
    </w:lvl>
    <w:lvl w:ilvl="3" w:tplc="ACCEEC0E">
      <w:start w:val="1"/>
      <w:numFmt w:val="bullet"/>
      <w:lvlText w:val="•"/>
      <w:lvlJc w:val="left"/>
      <w:pPr>
        <w:ind w:left="2898"/>
      </w:pPr>
      <w:rPr>
        <w:rFonts w:ascii="Courier New" w:eastAsia="Courier New" w:hAnsi="Courier New" w:cs="Courier New"/>
        <w:b w:val="0"/>
        <w:i w:val="0"/>
        <w:strike w:val="0"/>
        <w:dstrike w:val="0"/>
        <w:color w:val="2F5496"/>
        <w:sz w:val="28"/>
        <w:szCs w:val="28"/>
        <w:u w:val="none" w:color="000000"/>
        <w:bdr w:val="none" w:sz="0" w:space="0" w:color="auto"/>
        <w:shd w:val="clear" w:color="auto" w:fill="auto"/>
        <w:vertAlign w:val="baseline"/>
      </w:rPr>
    </w:lvl>
    <w:lvl w:ilvl="4" w:tplc="7A00DB76">
      <w:start w:val="1"/>
      <w:numFmt w:val="bullet"/>
      <w:lvlText w:val="o"/>
      <w:lvlJc w:val="left"/>
      <w:pPr>
        <w:ind w:left="3618"/>
      </w:pPr>
      <w:rPr>
        <w:rFonts w:ascii="Courier New" w:eastAsia="Courier New" w:hAnsi="Courier New" w:cs="Courier New"/>
        <w:b w:val="0"/>
        <w:i w:val="0"/>
        <w:strike w:val="0"/>
        <w:dstrike w:val="0"/>
        <w:color w:val="2F5496"/>
        <w:sz w:val="28"/>
        <w:szCs w:val="28"/>
        <w:u w:val="none" w:color="000000"/>
        <w:bdr w:val="none" w:sz="0" w:space="0" w:color="auto"/>
        <w:shd w:val="clear" w:color="auto" w:fill="auto"/>
        <w:vertAlign w:val="baseline"/>
      </w:rPr>
    </w:lvl>
    <w:lvl w:ilvl="5" w:tplc="C7F81300">
      <w:start w:val="1"/>
      <w:numFmt w:val="bullet"/>
      <w:lvlText w:val="▪"/>
      <w:lvlJc w:val="left"/>
      <w:pPr>
        <w:ind w:left="4338"/>
      </w:pPr>
      <w:rPr>
        <w:rFonts w:ascii="Courier New" w:eastAsia="Courier New" w:hAnsi="Courier New" w:cs="Courier New"/>
        <w:b w:val="0"/>
        <w:i w:val="0"/>
        <w:strike w:val="0"/>
        <w:dstrike w:val="0"/>
        <w:color w:val="2F5496"/>
        <w:sz w:val="28"/>
        <w:szCs w:val="28"/>
        <w:u w:val="none" w:color="000000"/>
        <w:bdr w:val="none" w:sz="0" w:space="0" w:color="auto"/>
        <w:shd w:val="clear" w:color="auto" w:fill="auto"/>
        <w:vertAlign w:val="baseline"/>
      </w:rPr>
    </w:lvl>
    <w:lvl w:ilvl="6" w:tplc="69E4EC62">
      <w:start w:val="1"/>
      <w:numFmt w:val="bullet"/>
      <w:lvlText w:val="•"/>
      <w:lvlJc w:val="left"/>
      <w:pPr>
        <w:ind w:left="5058"/>
      </w:pPr>
      <w:rPr>
        <w:rFonts w:ascii="Courier New" w:eastAsia="Courier New" w:hAnsi="Courier New" w:cs="Courier New"/>
        <w:b w:val="0"/>
        <w:i w:val="0"/>
        <w:strike w:val="0"/>
        <w:dstrike w:val="0"/>
        <w:color w:val="2F5496"/>
        <w:sz w:val="28"/>
        <w:szCs w:val="28"/>
        <w:u w:val="none" w:color="000000"/>
        <w:bdr w:val="none" w:sz="0" w:space="0" w:color="auto"/>
        <w:shd w:val="clear" w:color="auto" w:fill="auto"/>
        <w:vertAlign w:val="baseline"/>
      </w:rPr>
    </w:lvl>
    <w:lvl w:ilvl="7" w:tplc="318C580E">
      <w:start w:val="1"/>
      <w:numFmt w:val="bullet"/>
      <w:lvlText w:val="o"/>
      <w:lvlJc w:val="left"/>
      <w:pPr>
        <w:ind w:left="5778"/>
      </w:pPr>
      <w:rPr>
        <w:rFonts w:ascii="Courier New" w:eastAsia="Courier New" w:hAnsi="Courier New" w:cs="Courier New"/>
        <w:b w:val="0"/>
        <w:i w:val="0"/>
        <w:strike w:val="0"/>
        <w:dstrike w:val="0"/>
        <w:color w:val="2F5496"/>
        <w:sz w:val="28"/>
        <w:szCs w:val="28"/>
        <w:u w:val="none" w:color="000000"/>
        <w:bdr w:val="none" w:sz="0" w:space="0" w:color="auto"/>
        <w:shd w:val="clear" w:color="auto" w:fill="auto"/>
        <w:vertAlign w:val="baseline"/>
      </w:rPr>
    </w:lvl>
    <w:lvl w:ilvl="8" w:tplc="7BC46AD2">
      <w:start w:val="1"/>
      <w:numFmt w:val="bullet"/>
      <w:lvlText w:val="▪"/>
      <w:lvlJc w:val="left"/>
      <w:pPr>
        <w:ind w:left="6498"/>
      </w:pPr>
      <w:rPr>
        <w:rFonts w:ascii="Courier New" w:eastAsia="Courier New" w:hAnsi="Courier New" w:cs="Courier New"/>
        <w:b w:val="0"/>
        <w:i w:val="0"/>
        <w:strike w:val="0"/>
        <w:dstrike w:val="0"/>
        <w:color w:val="2F5496"/>
        <w:sz w:val="28"/>
        <w:szCs w:val="28"/>
        <w:u w:val="none" w:color="000000"/>
        <w:bdr w:val="none" w:sz="0" w:space="0" w:color="auto"/>
        <w:shd w:val="clear" w:color="auto" w:fill="auto"/>
        <w:vertAlign w:val="baseline"/>
      </w:rPr>
    </w:lvl>
  </w:abstractNum>
  <w:abstractNum w:abstractNumId="15" w15:restartNumberingAfterBreak="0">
    <w:nsid w:val="66383A7C"/>
    <w:multiLevelType w:val="hybridMultilevel"/>
    <w:tmpl w:val="CC72E9D0"/>
    <w:lvl w:ilvl="0" w:tplc="08090003">
      <w:start w:val="1"/>
      <w:numFmt w:val="bullet"/>
      <w:lvlText w:val="o"/>
      <w:lvlJc w:val="left"/>
      <w:pPr>
        <w:ind w:left="721" w:hanging="360"/>
      </w:pPr>
      <w:rPr>
        <w:rFonts w:ascii="Courier New" w:hAnsi="Courier New" w:hint="default"/>
      </w:rPr>
    </w:lvl>
    <w:lvl w:ilvl="1" w:tplc="08090003" w:tentative="1">
      <w:start w:val="1"/>
      <w:numFmt w:val="bullet"/>
      <w:lvlText w:val="o"/>
      <w:lvlJc w:val="left"/>
      <w:pPr>
        <w:ind w:left="1441" w:hanging="360"/>
      </w:pPr>
      <w:rPr>
        <w:rFonts w:ascii="Courier New" w:hAnsi="Courier New" w:hint="default"/>
      </w:rPr>
    </w:lvl>
    <w:lvl w:ilvl="2" w:tplc="08090005" w:tentative="1">
      <w:start w:val="1"/>
      <w:numFmt w:val="bullet"/>
      <w:lvlText w:val=""/>
      <w:lvlJc w:val="left"/>
      <w:pPr>
        <w:ind w:left="2161" w:hanging="360"/>
      </w:pPr>
      <w:rPr>
        <w:rFonts w:ascii="Wingdings" w:hAnsi="Wingdings" w:hint="default"/>
      </w:rPr>
    </w:lvl>
    <w:lvl w:ilvl="3" w:tplc="08090001" w:tentative="1">
      <w:start w:val="1"/>
      <w:numFmt w:val="bullet"/>
      <w:lvlText w:val=""/>
      <w:lvlJc w:val="left"/>
      <w:pPr>
        <w:ind w:left="2881" w:hanging="360"/>
      </w:pPr>
      <w:rPr>
        <w:rFonts w:ascii="Symbol" w:hAnsi="Symbol" w:hint="default"/>
      </w:rPr>
    </w:lvl>
    <w:lvl w:ilvl="4" w:tplc="08090003" w:tentative="1">
      <w:start w:val="1"/>
      <w:numFmt w:val="bullet"/>
      <w:lvlText w:val="o"/>
      <w:lvlJc w:val="left"/>
      <w:pPr>
        <w:ind w:left="3601" w:hanging="360"/>
      </w:pPr>
      <w:rPr>
        <w:rFonts w:ascii="Courier New" w:hAnsi="Courier New" w:hint="default"/>
      </w:rPr>
    </w:lvl>
    <w:lvl w:ilvl="5" w:tplc="08090005" w:tentative="1">
      <w:start w:val="1"/>
      <w:numFmt w:val="bullet"/>
      <w:lvlText w:val=""/>
      <w:lvlJc w:val="left"/>
      <w:pPr>
        <w:ind w:left="4321" w:hanging="360"/>
      </w:pPr>
      <w:rPr>
        <w:rFonts w:ascii="Wingdings" w:hAnsi="Wingdings" w:hint="default"/>
      </w:rPr>
    </w:lvl>
    <w:lvl w:ilvl="6" w:tplc="08090001" w:tentative="1">
      <w:start w:val="1"/>
      <w:numFmt w:val="bullet"/>
      <w:lvlText w:val=""/>
      <w:lvlJc w:val="left"/>
      <w:pPr>
        <w:ind w:left="5041" w:hanging="360"/>
      </w:pPr>
      <w:rPr>
        <w:rFonts w:ascii="Symbol" w:hAnsi="Symbol" w:hint="default"/>
      </w:rPr>
    </w:lvl>
    <w:lvl w:ilvl="7" w:tplc="08090003" w:tentative="1">
      <w:start w:val="1"/>
      <w:numFmt w:val="bullet"/>
      <w:lvlText w:val="o"/>
      <w:lvlJc w:val="left"/>
      <w:pPr>
        <w:ind w:left="5761" w:hanging="360"/>
      </w:pPr>
      <w:rPr>
        <w:rFonts w:ascii="Courier New" w:hAnsi="Courier New" w:hint="default"/>
      </w:rPr>
    </w:lvl>
    <w:lvl w:ilvl="8" w:tplc="08090005" w:tentative="1">
      <w:start w:val="1"/>
      <w:numFmt w:val="bullet"/>
      <w:lvlText w:val=""/>
      <w:lvlJc w:val="left"/>
      <w:pPr>
        <w:ind w:left="6481" w:hanging="360"/>
      </w:pPr>
      <w:rPr>
        <w:rFonts w:ascii="Wingdings" w:hAnsi="Wingdings" w:hint="default"/>
      </w:rPr>
    </w:lvl>
  </w:abstractNum>
  <w:abstractNum w:abstractNumId="16" w15:restartNumberingAfterBreak="0">
    <w:nsid w:val="684E53D4"/>
    <w:multiLevelType w:val="hybridMultilevel"/>
    <w:tmpl w:val="4B6E202E"/>
    <w:lvl w:ilvl="0" w:tplc="EC2E6888">
      <w:start w:val="1"/>
      <w:numFmt w:val="decimal"/>
      <w:lvlText w:val="%1."/>
      <w:lvlJc w:val="left"/>
      <w:pPr>
        <w:ind w:left="72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1" w:tplc="9A9CBA26">
      <w:start w:val="1"/>
      <w:numFmt w:val="lowerLetter"/>
      <w:lvlText w:val="%2"/>
      <w:lvlJc w:val="left"/>
      <w:pPr>
        <w:ind w:left="144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2" w:tplc="CE182F2E">
      <w:start w:val="1"/>
      <w:numFmt w:val="lowerRoman"/>
      <w:lvlText w:val="%3"/>
      <w:lvlJc w:val="left"/>
      <w:pPr>
        <w:ind w:left="216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3" w:tplc="6194FCA2">
      <w:start w:val="1"/>
      <w:numFmt w:val="decimal"/>
      <w:lvlText w:val="%4"/>
      <w:lvlJc w:val="left"/>
      <w:pPr>
        <w:ind w:left="288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4" w:tplc="70CA5A5C">
      <w:start w:val="1"/>
      <w:numFmt w:val="lowerLetter"/>
      <w:lvlText w:val="%5"/>
      <w:lvlJc w:val="left"/>
      <w:pPr>
        <w:ind w:left="360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5" w:tplc="CCBE4064">
      <w:start w:val="1"/>
      <w:numFmt w:val="lowerRoman"/>
      <w:lvlText w:val="%6"/>
      <w:lvlJc w:val="left"/>
      <w:pPr>
        <w:ind w:left="432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6" w:tplc="AA982B76">
      <w:start w:val="1"/>
      <w:numFmt w:val="decimal"/>
      <w:lvlText w:val="%7"/>
      <w:lvlJc w:val="left"/>
      <w:pPr>
        <w:ind w:left="504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7" w:tplc="C714C390">
      <w:start w:val="1"/>
      <w:numFmt w:val="lowerLetter"/>
      <w:lvlText w:val="%8"/>
      <w:lvlJc w:val="left"/>
      <w:pPr>
        <w:ind w:left="576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8" w:tplc="0ED8D9C8">
      <w:start w:val="1"/>
      <w:numFmt w:val="lowerRoman"/>
      <w:lvlText w:val="%9"/>
      <w:lvlJc w:val="left"/>
      <w:pPr>
        <w:ind w:left="648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abstractNum>
  <w:num w:numId="1" w16cid:durableId="878667368">
    <w:abstractNumId w:val="1"/>
  </w:num>
  <w:num w:numId="2" w16cid:durableId="1978417844">
    <w:abstractNumId w:val="14"/>
  </w:num>
  <w:num w:numId="3" w16cid:durableId="281307679">
    <w:abstractNumId w:val="10"/>
  </w:num>
  <w:num w:numId="4" w16cid:durableId="930577431">
    <w:abstractNumId w:val="16"/>
  </w:num>
  <w:num w:numId="5" w16cid:durableId="345979473">
    <w:abstractNumId w:val="12"/>
  </w:num>
  <w:num w:numId="6" w16cid:durableId="1835336853">
    <w:abstractNumId w:val="7"/>
  </w:num>
  <w:num w:numId="7" w16cid:durableId="1233812355">
    <w:abstractNumId w:val="11"/>
  </w:num>
  <w:num w:numId="8" w16cid:durableId="2121218838">
    <w:abstractNumId w:val="8"/>
  </w:num>
  <w:num w:numId="9" w16cid:durableId="453212830">
    <w:abstractNumId w:val="13"/>
  </w:num>
  <w:num w:numId="10" w16cid:durableId="1793092708">
    <w:abstractNumId w:val="2"/>
  </w:num>
  <w:num w:numId="11" w16cid:durableId="86771948">
    <w:abstractNumId w:val="0"/>
  </w:num>
  <w:num w:numId="12" w16cid:durableId="1991522762">
    <w:abstractNumId w:val="4"/>
  </w:num>
  <w:num w:numId="13" w16cid:durableId="414320707">
    <w:abstractNumId w:val="9"/>
  </w:num>
  <w:num w:numId="14" w16cid:durableId="971207077">
    <w:abstractNumId w:val="6"/>
  </w:num>
  <w:num w:numId="15" w16cid:durableId="1537813539">
    <w:abstractNumId w:val="15"/>
  </w:num>
  <w:num w:numId="16" w16cid:durableId="1693801194">
    <w:abstractNumId w:val="5"/>
  </w:num>
  <w:num w:numId="17" w16cid:durableId="181956726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Appleton">
    <w15:presenceInfo w15:providerId="AD" w15:userId="S::joe.appleton@solent.ac.uk::19a9c284-a3d4-48f2-bf44-971a761d02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963"/>
    <w:rsid w:val="000B1B02"/>
    <w:rsid w:val="000B2D15"/>
    <w:rsid w:val="000B7DDD"/>
    <w:rsid w:val="00134769"/>
    <w:rsid w:val="001623BB"/>
    <w:rsid w:val="001E0B8F"/>
    <w:rsid w:val="002055EB"/>
    <w:rsid w:val="00300CB6"/>
    <w:rsid w:val="00337C6E"/>
    <w:rsid w:val="00340F8D"/>
    <w:rsid w:val="0036260D"/>
    <w:rsid w:val="00373716"/>
    <w:rsid w:val="003E7963"/>
    <w:rsid w:val="00472465"/>
    <w:rsid w:val="005B2E4D"/>
    <w:rsid w:val="006D1F36"/>
    <w:rsid w:val="0076565C"/>
    <w:rsid w:val="007B44F6"/>
    <w:rsid w:val="00996218"/>
    <w:rsid w:val="00996E47"/>
    <w:rsid w:val="00A73823"/>
    <w:rsid w:val="00B379E0"/>
    <w:rsid w:val="00BC73FC"/>
    <w:rsid w:val="00BD4794"/>
    <w:rsid w:val="00C91DA7"/>
    <w:rsid w:val="00CF66B8"/>
    <w:rsid w:val="00F052A5"/>
    <w:rsid w:val="00F37830"/>
    <w:rsid w:val="00FB1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8EE667"/>
  <w15:docId w15:val="{7F5BBABC-9D2E-6040-92DA-2CB863D7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bidi="en-GB"/>
    </w:rPr>
  </w:style>
  <w:style w:type="paragraph" w:styleId="Heading1">
    <w:name w:val="heading 1"/>
    <w:next w:val="Normal"/>
    <w:link w:val="Heading1Char"/>
    <w:uiPriority w:val="9"/>
    <w:qFormat/>
    <w:pPr>
      <w:keepNext/>
      <w:keepLines/>
      <w:spacing w:after="44" w:line="259" w:lineRule="auto"/>
      <w:ind w:right="8"/>
      <w:jc w:val="center"/>
      <w:outlineLvl w:val="0"/>
    </w:pPr>
    <w:rPr>
      <w:rFonts w:ascii="Calibri" w:eastAsia="Calibri" w:hAnsi="Calibri" w:cs="Calibri"/>
      <w:color w:val="2F5496"/>
      <w:sz w:val="36"/>
      <w:u w:val="single" w:color="2F5496"/>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color w:val="2F5496"/>
      <w:sz w:val="28"/>
    </w:rPr>
  </w:style>
  <w:style w:type="paragraph" w:styleId="Heading3">
    <w:name w:val="heading 3"/>
    <w:next w:val="Normal"/>
    <w:link w:val="Heading3Char"/>
    <w:uiPriority w:val="9"/>
    <w:unhideWhenUsed/>
    <w:qFormat/>
    <w:pPr>
      <w:keepNext/>
      <w:keepLines/>
      <w:spacing w:after="43" w:line="259" w:lineRule="auto"/>
      <w:outlineLvl w:val="2"/>
    </w:pPr>
    <w:rPr>
      <w:rFonts w:ascii="Calibri" w:eastAsia="Calibri" w:hAnsi="Calibri" w:cs="Calibri"/>
      <w:color w:val="2F5496"/>
      <w:sz w:val="28"/>
      <w:u w:val="single"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8"/>
    </w:rPr>
  </w:style>
  <w:style w:type="character" w:customStyle="1" w:styleId="Heading3Char">
    <w:name w:val="Heading 3 Char"/>
    <w:link w:val="Heading3"/>
    <w:rPr>
      <w:rFonts w:ascii="Calibri" w:eastAsia="Calibri" w:hAnsi="Calibri" w:cs="Calibri"/>
      <w:color w:val="2F5496"/>
      <w:sz w:val="28"/>
      <w:u w:val="single" w:color="2F5496"/>
    </w:rPr>
  </w:style>
  <w:style w:type="character" w:customStyle="1" w:styleId="Heading1Char">
    <w:name w:val="Heading 1 Char"/>
    <w:link w:val="Heading1"/>
    <w:rPr>
      <w:rFonts w:ascii="Calibri" w:eastAsia="Calibri" w:hAnsi="Calibri" w:cs="Calibri"/>
      <w:color w:val="2F5496"/>
      <w:sz w:val="36"/>
      <w:u w:val="single" w:color="2F5496"/>
    </w:rPr>
  </w:style>
  <w:style w:type="table" w:customStyle="1" w:styleId="TableGrid">
    <w:name w:val="TableGrid"/>
    <w:tblPr>
      <w:tblCellMar>
        <w:top w:w="0" w:type="dxa"/>
        <w:left w:w="0" w:type="dxa"/>
        <w:bottom w:w="0" w:type="dxa"/>
        <w:right w:w="0" w:type="dxa"/>
      </w:tblCellMar>
    </w:tblPr>
  </w:style>
  <w:style w:type="paragraph" w:styleId="Revision">
    <w:name w:val="Revision"/>
    <w:hidden/>
    <w:uiPriority w:val="99"/>
    <w:semiHidden/>
    <w:rsid w:val="00996E47"/>
    <w:rPr>
      <w:rFonts w:ascii="Calibri" w:eastAsia="Calibri" w:hAnsi="Calibri" w:cs="Calibri"/>
      <w:color w:val="000000"/>
      <w:sz w:val="22"/>
      <w:lang w:bidi="en-GB"/>
    </w:rPr>
  </w:style>
  <w:style w:type="character" w:styleId="CommentReference">
    <w:name w:val="annotation reference"/>
    <w:basedOn w:val="DefaultParagraphFont"/>
    <w:uiPriority w:val="99"/>
    <w:semiHidden/>
    <w:unhideWhenUsed/>
    <w:rsid w:val="001E0B8F"/>
    <w:rPr>
      <w:sz w:val="16"/>
      <w:szCs w:val="16"/>
    </w:rPr>
  </w:style>
  <w:style w:type="paragraph" w:styleId="CommentText">
    <w:name w:val="annotation text"/>
    <w:basedOn w:val="Normal"/>
    <w:link w:val="CommentTextChar"/>
    <w:uiPriority w:val="99"/>
    <w:semiHidden/>
    <w:unhideWhenUsed/>
    <w:rsid w:val="001E0B8F"/>
    <w:pPr>
      <w:spacing w:line="240" w:lineRule="auto"/>
    </w:pPr>
    <w:rPr>
      <w:sz w:val="20"/>
      <w:szCs w:val="20"/>
    </w:rPr>
  </w:style>
  <w:style w:type="character" w:customStyle="1" w:styleId="CommentTextChar">
    <w:name w:val="Comment Text Char"/>
    <w:basedOn w:val="DefaultParagraphFont"/>
    <w:link w:val="CommentText"/>
    <w:uiPriority w:val="99"/>
    <w:semiHidden/>
    <w:rsid w:val="001E0B8F"/>
    <w:rPr>
      <w:rFonts w:ascii="Calibri" w:eastAsia="Calibri" w:hAnsi="Calibri" w:cs="Calibri"/>
      <w:color w:val="000000"/>
      <w:sz w:val="20"/>
      <w:szCs w:val="20"/>
      <w:lang w:bidi="en-GB"/>
    </w:rPr>
  </w:style>
  <w:style w:type="paragraph" w:styleId="CommentSubject">
    <w:name w:val="annotation subject"/>
    <w:basedOn w:val="CommentText"/>
    <w:next w:val="CommentText"/>
    <w:link w:val="CommentSubjectChar"/>
    <w:uiPriority w:val="99"/>
    <w:semiHidden/>
    <w:unhideWhenUsed/>
    <w:rsid w:val="001E0B8F"/>
    <w:rPr>
      <w:b/>
      <w:bCs/>
    </w:rPr>
  </w:style>
  <w:style w:type="character" w:customStyle="1" w:styleId="CommentSubjectChar">
    <w:name w:val="Comment Subject Char"/>
    <w:basedOn w:val="CommentTextChar"/>
    <w:link w:val="CommentSubject"/>
    <w:uiPriority w:val="99"/>
    <w:semiHidden/>
    <w:rsid w:val="001E0B8F"/>
    <w:rPr>
      <w:rFonts w:ascii="Calibri" w:eastAsia="Calibri" w:hAnsi="Calibri" w:cs="Calibri"/>
      <w:b/>
      <w:bCs/>
      <w:color w:val="000000"/>
      <w:sz w:val="20"/>
      <w:szCs w:val="20"/>
      <w:lang w:bidi="en-GB"/>
    </w:rPr>
  </w:style>
  <w:style w:type="character" w:styleId="Hyperlink">
    <w:name w:val="Hyperlink"/>
    <w:basedOn w:val="DefaultParagraphFont"/>
    <w:uiPriority w:val="99"/>
    <w:unhideWhenUsed/>
    <w:rsid w:val="00340F8D"/>
    <w:rPr>
      <w:color w:val="0563C1" w:themeColor="hyperlink"/>
      <w:u w:val="single"/>
    </w:rPr>
  </w:style>
  <w:style w:type="character" w:styleId="UnresolvedMention">
    <w:name w:val="Unresolved Mention"/>
    <w:basedOn w:val="DefaultParagraphFont"/>
    <w:uiPriority w:val="99"/>
    <w:semiHidden/>
    <w:unhideWhenUsed/>
    <w:rsid w:val="00340F8D"/>
    <w:rPr>
      <w:color w:val="605E5C"/>
      <w:shd w:val="clear" w:color="auto" w:fill="E1DFDD"/>
    </w:rPr>
  </w:style>
  <w:style w:type="paragraph" w:styleId="ListParagraph">
    <w:name w:val="List Paragraph"/>
    <w:basedOn w:val="Normal"/>
    <w:uiPriority w:val="34"/>
    <w:qFormat/>
    <w:rsid w:val="00340F8D"/>
    <w:pPr>
      <w:ind w:left="720"/>
      <w:contextualSpacing/>
    </w:pPr>
  </w:style>
  <w:style w:type="character" w:styleId="Strong">
    <w:name w:val="Strong"/>
    <w:basedOn w:val="DefaultParagraphFont"/>
    <w:uiPriority w:val="22"/>
    <w:qFormat/>
    <w:rsid w:val="006D1F36"/>
    <w:rPr>
      <w:b/>
      <w:bCs/>
    </w:rPr>
  </w:style>
  <w:style w:type="paragraph" w:styleId="NormalWeb">
    <w:name w:val="Normal (Web)"/>
    <w:basedOn w:val="Normal"/>
    <w:uiPriority w:val="99"/>
    <w:semiHidden/>
    <w:unhideWhenUsed/>
    <w:rsid w:val="0076565C"/>
    <w:pPr>
      <w:spacing w:before="100" w:beforeAutospacing="1" w:after="100" w:afterAutospacing="1" w:line="240" w:lineRule="auto"/>
    </w:pPr>
    <w:rPr>
      <w:rFonts w:ascii="Times New Roman" w:eastAsia="Times New Roman" w:hAnsi="Times New Roman" w:cs="Times New Roman"/>
      <w:color w:val="auto"/>
      <w:kern w:val="0"/>
      <w:sz w:val="24"/>
      <w:lang w:bidi="ar-SA"/>
      <w14:ligatures w14:val="none"/>
    </w:rPr>
  </w:style>
  <w:style w:type="paragraph" w:styleId="HTMLPreformatted">
    <w:name w:val="HTML Preformatted"/>
    <w:basedOn w:val="Normal"/>
    <w:link w:val="HTMLPreformattedChar"/>
    <w:uiPriority w:val="99"/>
    <w:semiHidden/>
    <w:unhideWhenUsed/>
    <w:rsid w:val="00765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76565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656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909917">
      <w:bodyDiv w:val="1"/>
      <w:marLeft w:val="0"/>
      <w:marRight w:val="0"/>
      <w:marTop w:val="0"/>
      <w:marBottom w:val="0"/>
      <w:divBdr>
        <w:top w:val="none" w:sz="0" w:space="0" w:color="auto"/>
        <w:left w:val="none" w:sz="0" w:space="0" w:color="auto"/>
        <w:bottom w:val="none" w:sz="0" w:space="0" w:color="auto"/>
        <w:right w:val="none" w:sz="0" w:space="0" w:color="auto"/>
      </w:divBdr>
    </w:div>
    <w:div w:id="1765493604">
      <w:bodyDiv w:val="1"/>
      <w:marLeft w:val="0"/>
      <w:marRight w:val="0"/>
      <w:marTop w:val="0"/>
      <w:marBottom w:val="0"/>
      <w:divBdr>
        <w:top w:val="none" w:sz="0" w:space="0" w:color="auto"/>
        <w:left w:val="none" w:sz="0" w:space="0" w:color="auto"/>
        <w:bottom w:val="none" w:sz="0" w:space="0" w:color="auto"/>
        <w:right w:val="none" w:sz="0" w:space="0" w:color="auto"/>
      </w:divBdr>
    </w:div>
    <w:div w:id="2049598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12</Pages>
  <Words>3230</Words>
  <Characters>18412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Cirovic, Mariam Dr (Computer Science)</dc:creator>
  <cp:keywords/>
  <cp:lastModifiedBy>Joe Appleton</cp:lastModifiedBy>
  <cp:revision>11</cp:revision>
  <dcterms:created xsi:type="dcterms:W3CDTF">2023-11-01T06:41:00Z</dcterms:created>
  <dcterms:modified xsi:type="dcterms:W3CDTF">2023-11-02T08:05:00Z</dcterms:modified>
</cp:coreProperties>
</file>